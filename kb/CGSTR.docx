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5711" w14:textId="2A0B2C2B" w:rsidR="0010255A" w:rsidRPr="00FA0BE3" w:rsidRDefault="0010255A" w:rsidP="0010255A">
      <w:pPr>
        <w:pStyle w:val="Body"/>
        <w:spacing w:before="0"/>
        <w:contextualSpacing/>
        <w:jc w:val="left"/>
        <w:rPr>
          <w:rFonts w:ascii="Calibri" w:hAnsi="Calibri"/>
          <w:sz w:val="36"/>
          <w:szCs w:val="36"/>
          <w:u w:val="single"/>
        </w:rPr>
      </w:pPr>
      <w:r>
        <w:rPr>
          <w:rFonts w:ascii="Calibri" w:hAnsi="Calibri"/>
          <w:sz w:val="36"/>
          <w:szCs w:val="36"/>
          <w:u w:val="single"/>
        </w:rPr>
        <w:t xml:space="preserve">Customer GST </w:t>
      </w:r>
      <w:r w:rsidRPr="00FA0BE3">
        <w:rPr>
          <w:rFonts w:ascii="Calibri" w:hAnsi="Calibri"/>
          <w:sz w:val="36"/>
          <w:szCs w:val="36"/>
          <w:u w:val="single"/>
        </w:rPr>
        <w:t>Tax Report (</w:t>
      </w:r>
      <w:r>
        <w:rPr>
          <w:rFonts w:ascii="Calibri" w:hAnsi="Calibri"/>
          <w:sz w:val="36"/>
          <w:szCs w:val="36"/>
          <w:u w:val="single"/>
        </w:rPr>
        <w:t>CGST</w:t>
      </w:r>
      <w:r w:rsidRPr="00FA0BE3">
        <w:rPr>
          <w:rFonts w:ascii="Calibri" w:hAnsi="Calibri"/>
          <w:sz w:val="36"/>
          <w:szCs w:val="36"/>
          <w:u w:val="single"/>
        </w:rPr>
        <w:t>R)</w:t>
      </w:r>
    </w:p>
    <w:p w14:paraId="48C1F075" w14:textId="77777777" w:rsidR="0010255A" w:rsidRDefault="0010255A" w:rsidP="0010255A">
      <w:pPr>
        <w:pStyle w:val="Body"/>
        <w:spacing w:before="0"/>
        <w:contextualSpacing/>
        <w:jc w:val="left"/>
        <w:rPr>
          <w:rFonts w:ascii="Calibri" w:hAnsi="Calibri" w:cs="Calibri"/>
          <w:sz w:val="24"/>
        </w:rPr>
      </w:pPr>
    </w:p>
    <w:p w14:paraId="533284B5" w14:textId="5465E509" w:rsidR="0010255A" w:rsidRDefault="0010255A" w:rsidP="0010255A">
      <w:pPr>
        <w:pStyle w:val="Body"/>
        <w:spacing w:before="0"/>
        <w:contextualSpacing/>
        <w:jc w:val="center"/>
        <w:rPr>
          <w:rFonts w:ascii="Calibri" w:hAnsi="Calibri" w:cs="Calibri"/>
          <w:sz w:val="24"/>
        </w:rPr>
      </w:pPr>
      <w:r>
        <w:rPr>
          <w:rFonts w:ascii="Calibri" w:hAnsi="Calibri" w:cs="Calibri"/>
          <w:noProof/>
          <w:sz w:val="24"/>
          <w14:ligatures w14:val="standardContextual"/>
        </w:rPr>
        <w:drawing>
          <wp:inline distT="0" distB="0" distL="0" distR="0" wp14:anchorId="64107E55" wp14:editId="78B380BD">
            <wp:extent cx="5943600" cy="2757805"/>
            <wp:effectExtent l="0" t="0" r="0" b="4445"/>
            <wp:docPr id="1509263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63473" name="Picture 15092634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5419E32D" w14:textId="77777777" w:rsidR="0010255A" w:rsidRDefault="0010255A" w:rsidP="0010255A">
      <w:pPr>
        <w:pStyle w:val="Body"/>
        <w:spacing w:before="0"/>
        <w:contextualSpacing/>
        <w:jc w:val="left"/>
        <w:rPr>
          <w:rFonts w:ascii="Calibri" w:hAnsi="Calibri" w:cs="Calibri"/>
          <w:sz w:val="24"/>
        </w:rPr>
      </w:pPr>
    </w:p>
    <w:p w14:paraId="63E9D1A0" w14:textId="138EABA2" w:rsidR="0010255A" w:rsidRDefault="0010255A" w:rsidP="0010255A">
      <w:pPr>
        <w:pStyle w:val="Body"/>
        <w:spacing w:before="0"/>
        <w:contextualSpacing/>
        <w:jc w:val="left"/>
        <w:rPr>
          <w:rFonts w:ascii="Calibri" w:hAnsi="Calibri" w:cs="Calibri"/>
          <w:sz w:val="24"/>
        </w:rPr>
      </w:pPr>
      <w:r w:rsidRPr="0010255A">
        <w:rPr>
          <w:rFonts w:ascii="Calibri" w:hAnsi="Calibri" w:cs="Calibri"/>
          <w:sz w:val="24"/>
        </w:rPr>
        <w:t xml:space="preserve">The Customer GST Tax Report (CGSTR) is a </w:t>
      </w:r>
      <w:r w:rsidRPr="0010255A">
        <w:rPr>
          <w:rFonts w:ascii="Calibri" w:hAnsi="Calibri" w:cs="Calibri"/>
          <w:b/>
          <w:bCs/>
          <w:sz w:val="24"/>
        </w:rPr>
        <w:t>Canadian</w:t>
      </w:r>
      <w:r>
        <w:rPr>
          <w:rFonts w:ascii="Calibri" w:hAnsi="Calibri" w:cs="Calibri"/>
          <w:sz w:val="24"/>
        </w:rPr>
        <w:t xml:space="preserve">-only </w:t>
      </w:r>
      <w:r w:rsidRPr="0010255A">
        <w:rPr>
          <w:rFonts w:ascii="Calibri" w:hAnsi="Calibri" w:cs="Calibri"/>
          <w:sz w:val="24"/>
        </w:rPr>
        <w:t>tax report which details the GST and/or PST tax values on customer invoices over a set period of time. The report can be printed for all customers or for a single customer, and has both Detail and No Detail versions.</w:t>
      </w:r>
    </w:p>
    <w:p w14:paraId="52864F1D" w14:textId="77777777" w:rsidR="0010255A" w:rsidRDefault="0010255A" w:rsidP="0010255A">
      <w:pPr>
        <w:pStyle w:val="Body"/>
        <w:spacing w:before="0"/>
        <w:contextualSpacing/>
        <w:jc w:val="left"/>
        <w:rPr>
          <w:rFonts w:ascii="Calibri" w:hAnsi="Calibri" w:cs="Calibri"/>
          <w:sz w:val="24"/>
        </w:rPr>
      </w:pPr>
    </w:p>
    <w:p w14:paraId="1C1BD57F" w14:textId="6B8F6F73" w:rsidR="0010255A" w:rsidRDefault="0010255A" w:rsidP="0010255A">
      <w:pPr>
        <w:pStyle w:val="Body"/>
        <w:spacing w:before="0"/>
        <w:contextualSpacing/>
        <w:jc w:val="left"/>
        <w:rPr>
          <w:rFonts w:ascii="Calibri" w:hAnsi="Calibri" w:cs="Calibri"/>
          <w:sz w:val="24"/>
        </w:rPr>
      </w:pPr>
      <w:r>
        <w:rPr>
          <w:rFonts w:ascii="Calibri" w:hAnsi="Calibri" w:cs="Calibri"/>
          <w:sz w:val="24"/>
        </w:rPr>
        <w:t>To access this function</w:t>
      </w:r>
      <w:r>
        <w:rPr>
          <w:rFonts w:ascii="Calibri" w:hAnsi="Calibri" w:cs="Calibri"/>
          <w:sz w:val="24"/>
        </w:rPr>
        <w:t xml:space="preserve"> </w:t>
      </w:r>
      <w:r>
        <w:rPr>
          <w:rFonts w:ascii="Calibri" w:hAnsi="Calibri" w:cs="Calibri"/>
          <w:b/>
          <w:bCs/>
          <w:sz w:val="24"/>
        </w:rPr>
        <w:t>as a Canadian dealer</w:t>
      </w:r>
      <w:r>
        <w:rPr>
          <w:rFonts w:ascii="Calibri" w:hAnsi="Calibri" w:cs="Calibri"/>
          <w:sz w:val="24"/>
        </w:rPr>
        <w:t xml:space="preserve">, you can: </w:t>
      </w:r>
    </w:p>
    <w:p w14:paraId="72DA31F7" w14:textId="77777777" w:rsidR="0010255A" w:rsidRDefault="0010255A" w:rsidP="0010255A">
      <w:pPr>
        <w:pStyle w:val="Body"/>
        <w:spacing w:before="0"/>
        <w:contextualSpacing/>
        <w:jc w:val="left"/>
        <w:rPr>
          <w:rFonts w:ascii="Calibri" w:hAnsi="Calibri" w:cs="Calibri"/>
          <w:sz w:val="24"/>
        </w:rPr>
      </w:pPr>
    </w:p>
    <w:p w14:paraId="37BBBFDA" w14:textId="40A00600" w:rsidR="0010255A" w:rsidRDefault="0010255A" w:rsidP="0010255A">
      <w:pPr>
        <w:pStyle w:val="Body"/>
        <w:numPr>
          <w:ilvl w:val="0"/>
          <w:numId w:val="1"/>
        </w:numPr>
        <w:spacing w:before="0"/>
        <w:contextualSpacing/>
        <w:jc w:val="left"/>
        <w:rPr>
          <w:rFonts w:ascii="Calibri" w:hAnsi="Calibri" w:cs="Calibri"/>
          <w:sz w:val="24"/>
        </w:rPr>
      </w:pPr>
      <w:r>
        <w:rPr>
          <w:rFonts w:ascii="Calibri" w:hAnsi="Calibri" w:cs="Calibri"/>
          <w:sz w:val="24"/>
        </w:rPr>
        <w:t>Select “</w:t>
      </w:r>
      <w:r w:rsidR="00F83C0F">
        <w:rPr>
          <w:rFonts w:ascii="Calibri" w:hAnsi="Calibri" w:cs="Calibri"/>
          <w:sz w:val="24"/>
        </w:rPr>
        <w:t>Accounts Receivable</w:t>
      </w:r>
      <w:r>
        <w:rPr>
          <w:rFonts w:ascii="Calibri" w:hAnsi="Calibri" w:cs="Calibri"/>
          <w:sz w:val="24"/>
        </w:rPr>
        <w:t>” from the menu.  Choose the “Memo Reports” submenu and click “</w:t>
      </w:r>
      <w:r w:rsidR="00F83C0F">
        <w:rPr>
          <w:rFonts w:ascii="Calibri" w:hAnsi="Calibri" w:cs="Calibri"/>
          <w:sz w:val="24"/>
        </w:rPr>
        <w:t xml:space="preserve">Customer GST </w:t>
      </w:r>
      <w:r>
        <w:rPr>
          <w:rFonts w:ascii="Calibri" w:hAnsi="Calibri" w:cs="Calibri"/>
          <w:sz w:val="24"/>
        </w:rPr>
        <w:t>Tax Report.”</w:t>
      </w:r>
    </w:p>
    <w:p w14:paraId="47493D34" w14:textId="4E7A5662" w:rsidR="0010255A" w:rsidRDefault="0010255A" w:rsidP="0010255A">
      <w:pPr>
        <w:pStyle w:val="Command"/>
        <w:numPr>
          <w:ilvl w:val="0"/>
          <w:numId w:val="1"/>
        </w:numPr>
        <w:spacing w:before="0"/>
        <w:contextualSpacing/>
        <w:jc w:val="left"/>
        <w:rPr>
          <w:rFonts w:ascii="Calibri" w:hAnsi="Calibri" w:cs="Calibri"/>
          <w:b w:val="0"/>
          <w:sz w:val="24"/>
        </w:rPr>
      </w:pPr>
      <w:r>
        <w:rPr>
          <w:rFonts w:ascii="Calibri" w:hAnsi="Calibri" w:cs="Calibri"/>
          <w:b w:val="0"/>
          <w:sz w:val="24"/>
        </w:rPr>
        <w:t>Type “</w:t>
      </w:r>
      <w:r w:rsidR="00F83C0F">
        <w:rPr>
          <w:rFonts w:ascii="Calibri" w:hAnsi="Calibri" w:cs="Calibri"/>
          <w:b w:val="0"/>
          <w:sz w:val="24"/>
        </w:rPr>
        <w:t>CGST</w:t>
      </w:r>
      <w:r>
        <w:rPr>
          <w:rFonts w:ascii="Calibri" w:hAnsi="Calibri" w:cs="Calibri"/>
          <w:b w:val="0"/>
          <w:sz w:val="24"/>
        </w:rPr>
        <w:t xml:space="preserve">R” in the </w:t>
      </w:r>
      <w:ins w:id="0" w:author="skirkegaard" w:date="2016-01-22T13:46:00Z">
        <w:r>
          <w:rPr>
            <w:rFonts w:ascii="Calibri" w:hAnsi="Calibri" w:cs="Calibri"/>
            <w:b w:val="0"/>
            <w:sz w:val="24"/>
          </w:rPr>
          <w:t>Shortcuts Bar.</w:t>
        </w:r>
      </w:ins>
      <w:del w:id="1" w:author="skirkegaard" w:date="2016-01-22T13:46:00Z">
        <w:r>
          <w:rPr>
            <w:rFonts w:ascii="Calibri" w:hAnsi="Calibri" w:cs="Calibri"/>
            <w:b w:val="0"/>
            <w:sz w:val="24"/>
          </w:rPr>
          <w:delText>task box</w:delText>
        </w:r>
      </w:del>
    </w:p>
    <w:p w14:paraId="4D8D0060" w14:textId="77777777" w:rsidR="0010255A" w:rsidRDefault="0010255A" w:rsidP="0010255A">
      <w:pPr>
        <w:pStyle w:val="Command"/>
        <w:spacing w:before="0"/>
        <w:ind w:left="0"/>
        <w:contextualSpacing/>
        <w:jc w:val="left"/>
        <w:rPr>
          <w:rFonts w:ascii="Calibri" w:hAnsi="Calibri" w:cs="Calibri"/>
          <w:b w:val="0"/>
          <w:sz w:val="24"/>
        </w:rPr>
      </w:pPr>
    </w:p>
    <w:p w14:paraId="1A2C9D29" w14:textId="592E8540" w:rsidR="0010255A" w:rsidRDefault="00E82B32" w:rsidP="0010255A">
      <w:pPr>
        <w:pStyle w:val="Command"/>
        <w:spacing w:before="0"/>
        <w:ind w:left="0"/>
        <w:contextualSpacing/>
        <w:jc w:val="center"/>
        <w:rPr>
          <w:rFonts w:ascii="Calibri" w:hAnsi="Calibri" w:cs="Calibri"/>
          <w:b w:val="0"/>
          <w:sz w:val="24"/>
        </w:rPr>
      </w:pPr>
      <w:r>
        <w:rPr>
          <w:rFonts w:ascii="Calibri" w:hAnsi="Calibri" w:cs="Calibri"/>
          <w:b w:val="0"/>
          <w:noProof/>
          <w:sz w:val="24"/>
          <w14:ligatures w14:val="standardContextual"/>
        </w:rPr>
        <w:drawing>
          <wp:inline distT="0" distB="0" distL="0" distR="0" wp14:anchorId="68BACA41" wp14:editId="4DCECA75">
            <wp:extent cx="5943600" cy="2820035"/>
            <wp:effectExtent l="0" t="0" r="0" b="0"/>
            <wp:docPr id="993352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2988" name="Picture 9933529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5D5866A8" w14:textId="77777777" w:rsidR="0010255A" w:rsidRPr="0010255A" w:rsidRDefault="0010255A" w:rsidP="0010255A">
      <w:pPr>
        <w:pStyle w:val="Command"/>
        <w:spacing w:before="0"/>
        <w:ind w:left="0"/>
        <w:contextualSpacing/>
        <w:jc w:val="left"/>
        <w:rPr>
          <w:rFonts w:ascii="Calibri" w:hAnsi="Calibri" w:cs="Calibri"/>
          <w:b w:val="0"/>
          <w:sz w:val="24"/>
        </w:rPr>
      </w:pPr>
    </w:p>
    <w:p w14:paraId="7675138A" w14:textId="77777777" w:rsidR="0010255A" w:rsidRPr="0010255A" w:rsidRDefault="0010255A" w:rsidP="0010255A">
      <w:pPr>
        <w:pStyle w:val="Heading2"/>
        <w:keepNext w:val="0"/>
        <w:widowControl w:val="0"/>
        <w:spacing w:before="0"/>
        <w:contextualSpacing/>
        <w:jc w:val="left"/>
        <w:rPr>
          <w:rFonts w:ascii="Calibri" w:hAnsi="Calibri" w:cs="Calibri"/>
          <w:color w:val="auto"/>
          <w:sz w:val="24"/>
        </w:rPr>
      </w:pPr>
      <w:r w:rsidRPr="0010255A">
        <w:rPr>
          <w:rFonts w:ascii="Calibri" w:hAnsi="Calibri" w:cs="Calibri"/>
          <w:b/>
          <w:bCs/>
          <w:color w:val="auto"/>
          <w:sz w:val="24"/>
          <w:u w:val="single"/>
        </w:rPr>
        <w:t>Reports Navigation Menu:</w:t>
      </w:r>
      <w:r w:rsidRPr="0010255A">
        <w:rPr>
          <w:rFonts w:ascii="Calibri" w:hAnsi="Calibri" w:cs="Calibri"/>
          <w:b/>
          <w:bCs/>
          <w:color w:val="auto"/>
          <w:sz w:val="24"/>
        </w:rPr>
        <w:t xml:space="preserve"> </w:t>
      </w:r>
      <w:r w:rsidRPr="0010255A">
        <w:rPr>
          <w:rFonts w:ascii="Calibri" w:hAnsi="Calibri" w:cs="Calibri"/>
          <w:color w:val="auto"/>
          <w:sz w:val="24"/>
        </w:rPr>
        <w:t>This new menu appears on the left side of the screen for all reports and allows the user easy access to all report programs in the system. It is collapsable and can be easily hidden.</w:t>
      </w:r>
    </w:p>
    <w:p w14:paraId="7C482309" w14:textId="77777777" w:rsidR="0010255A" w:rsidRDefault="0010255A" w:rsidP="0010255A">
      <w:pPr>
        <w:pStyle w:val="Command"/>
        <w:spacing w:before="0"/>
        <w:ind w:left="0"/>
        <w:contextualSpacing/>
        <w:jc w:val="left"/>
        <w:rPr>
          <w:rFonts w:ascii="Calibri" w:hAnsi="Calibri" w:cs="Calibri"/>
          <w:b w:val="0"/>
          <w:sz w:val="24"/>
        </w:rPr>
      </w:pPr>
    </w:p>
    <w:p w14:paraId="0EF7051A" w14:textId="0D22BC0C" w:rsidR="00E82B32" w:rsidRDefault="00E82B32" w:rsidP="0010255A">
      <w:pPr>
        <w:pStyle w:val="Command"/>
        <w:spacing w:before="0"/>
        <w:ind w:left="0"/>
        <w:contextualSpacing/>
        <w:jc w:val="left"/>
        <w:rPr>
          <w:rFonts w:ascii="Calibri" w:hAnsi="Calibri" w:cs="Calibri"/>
          <w:bCs/>
          <w:sz w:val="24"/>
          <w:u w:val="single"/>
        </w:rPr>
      </w:pPr>
      <w:r>
        <w:rPr>
          <w:rFonts w:ascii="Calibri" w:hAnsi="Calibri" w:cs="Calibri"/>
          <w:bCs/>
          <w:sz w:val="24"/>
          <w:u w:val="single"/>
        </w:rPr>
        <w:t>Field Definitions:</w:t>
      </w:r>
    </w:p>
    <w:p w14:paraId="4E0691CE" w14:textId="77777777" w:rsidR="00E82B32" w:rsidRDefault="00E82B32" w:rsidP="0010255A">
      <w:pPr>
        <w:pStyle w:val="Command"/>
        <w:spacing w:before="0"/>
        <w:ind w:left="0"/>
        <w:contextualSpacing/>
        <w:jc w:val="left"/>
        <w:rPr>
          <w:rFonts w:ascii="Calibri" w:hAnsi="Calibri" w:cs="Calibri"/>
          <w:bCs/>
          <w:sz w:val="24"/>
          <w:u w:val="single"/>
        </w:rPr>
      </w:pPr>
    </w:p>
    <w:p w14:paraId="413D1EA7" w14:textId="54E9FE95" w:rsidR="00E82B32" w:rsidRDefault="00E82B32" w:rsidP="0010255A">
      <w:pPr>
        <w:pStyle w:val="Command"/>
        <w:spacing w:before="0"/>
        <w:ind w:left="0"/>
        <w:contextualSpacing/>
        <w:jc w:val="left"/>
        <w:rPr>
          <w:rFonts w:ascii="Calibri" w:hAnsi="Calibri" w:cs="Calibri"/>
          <w:b w:val="0"/>
          <w:sz w:val="24"/>
        </w:rPr>
      </w:pPr>
      <w:r>
        <w:rPr>
          <w:rFonts w:ascii="Calibri" w:hAnsi="Calibri" w:cs="Calibri"/>
          <w:b w:val="0"/>
          <w:sz w:val="24"/>
          <w:u w:val="single"/>
        </w:rPr>
        <w:t>Report All Customers:</w:t>
      </w:r>
      <w:r>
        <w:rPr>
          <w:rFonts w:ascii="Calibri" w:hAnsi="Calibri" w:cs="Calibri"/>
          <w:b w:val="0"/>
          <w:sz w:val="24"/>
        </w:rPr>
        <w:t xml:space="preserve"> </w:t>
      </w:r>
      <w:r w:rsidR="00F72D46">
        <w:rPr>
          <w:rFonts w:ascii="Calibri" w:hAnsi="Calibri" w:cs="Calibri"/>
          <w:b w:val="0"/>
          <w:sz w:val="24"/>
        </w:rPr>
        <w:t>Set whether you want to run the report for all customers or for a specific customer.</w:t>
      </w:r>
    </w:p>
    <w:p w14:paraId="4EA2B854" w14:textId="77777777" w:rsidR="00F72D46" w:rsidRDefault="00F72D46" w:rsidP="0010255A">
      <w:pPr>
        <w:pStyle w:val="Command"/>
        <w:spacing w:before="0"/>
        <w:ind w:left="0"/>
        <w:contextualSpacing/>
        <w:jc w:val="left"/>
        <w:rPr>
          <w:rFonts w:ascii="Calibri" w:hAnsi="Calibri" w:cs="Calibri"/>
          <w:b w:val="0"/>
          <w:sz w:val="24"/>
        </w:rPr>
      </w:pPr>
    </w:p>
    <w:p w14:paraId="118BFFE8" w14:textId="7A09C9FA" w:rsidR="00F72D46" w:rsidRPr="00F72D46" w:rsidRDefault="00F72D46" w:rsidP="00F72D46">
      <w:pPr>
        <w:pStyle w:val="Command"/>
        <w:spacing w:before="0"/>
        <w:ind w:left="0"/>
        <w:contextualSpacing/>
        <w:jc w:val="left"/>
        <w:rPr>
          <w:rFonts w:ascii="Calibri" w:hAnsi="Calibri" w:cs="Calibri"/>
          <w:b w:val="0"/>
          <w:sz w:val="24"/>
        </w:rPr>
      </w:pPr>
      <w:r>
        <w:rPr>
          <w:rFonts w:ascii="Calibri" w:hAnsi="Calibri" w:cs="Calibri"/>
          <w:bCs/>
          <w:sz w:val="24"/>
        </w:rPr>
        <w:t>Sort option:</w:t>
      </w:r>
      <w:r>
        <w:rPr>
          <w:rFonts w:ascii="Calibri" w:hAnsi="Calibri" w:cs="Calibri"/>
          <w:b w:val="0"/>
          <w:sz w:val="24"/>
        </w:rPr>
        <w:t xml:space="preserve"> This field only appears if you decide to run the report for </w:t>
      </w:r>
      <w:r>
        <w:rPr>
          <w:rFonts w:ascii="Calibri" w:hAnsi="Calibri" w:cs="Calibri"/>
          <w:bCs/>
          <w:sz w:val="24"/>
        </w:rPr>
        <w:t>all</w:t>
      </w:r>
      <w:r>
        <w:rPr>
          <w:rFonts w:ascii="Calibri" w:hAnsi="Calibri" w:cs="Calibri"/>
          <w:b w:val="0"/>
          <w:sz w:val="24"/>
        </w:rPr>
        <w:t xml:space="preserve"> customers. Set whether you want the report sorted alphabetically by customer name or numerically by customer number.</w:t>
      </w:r>
    </w:p>
    <w:p w14:paraId="5B9EEFB7" w14:textId="77777777" w:rsidR="00F72D46" w:rsidRDefault="00F72D46" w:rsidP="0010255A">
      <w:pPr>
        <w:pStyle w:val="Command"/>
        <w:spacing w:before="0"/>
        <w:ind w:left="0"/>
        <w:contextualSpacing/>
        <w:jc w:val="left"/>
        <w:rPr>
          <w:rFonts w:ascii="Calibri" w:hAnsi="Calibri" w:cs="Calibri"/>
          <w:b w:val="0"/>
          <w:sz w:val="24"/>
        </w:rPr>
      </w:pPr>
    </w:p>
    <w:p w14:paraId="0B01E8F7" w14:textId="49CE015C" w:rsidR="00F72D46" w:rsidRDefault="00F72D46" w:rsidP="00F72D46">
      <w:pPr>
        <w:pStyle w:val="Command"/>
        <w:spacing w:before="0"/>
        <w:ind w:left="0"/>
        <w:contextualSpacing/>
        <w:jc w:val="center"/>
        <w:rPr>
          <w:rFonts w:ascii="Calibri" w:hAnsi="Calibri" w:cs="Calibri"/>
          <w:b w:val="0"/>
          <w:sz w:val="24"/>
        </w:rPr>
      </w:pPr>
      <w:r>
        <w:rPr>
          <w:noProof/>
          <w14:ligatures w14:val="standardContextual"/>
        </w:rPr>
        <w:drawing>
          <wp:inline distT="0" distB="0" distL="0" distR="0" wp14:anchorId="7F16F910" wp14:editId="7C1BA0BC">
            <wp:extent cx="2228850" cy="1234798"/>
            <wp:effectExtent l="0" t="0" r="0" b="3810"/>
            <wp:docPr id="1250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147" name=""/>
                    <pic:cNvPicPr/>
                  </pic:nvPicPr>
                  <pic:blipFill>
                    <a:blip r:embed="rId7"/>
                    <a:stretch>
                      <a:fillRect/>
                    </a:stretch>
                  </pic:blipFill>
                  <pic:spPr>
                    <a:xfrm>
                      <a:off x="0" y="0"/>
                      <a:ext cx="2230703" cy="1235824"/>
                    </a:xfrm>
                    <a:prstGeom prst="rect">
                      <a:avLst/>
                    </a:prstGeom>
                  </pic:spPr>
                </pic:pic>
              </a:graphicData>
            </a:graphic>
          </wp:inline>
        </w:drawing>
      </w:r>
    </w:p>
    <w:p w14:paraId="217D9962" w14:textId="77777777" w:rsidR="00F72D46" w:rsidRDefault="00F72D46" w:rsidP="0010255A">
      <w:pPr>
        <w:pStyle w:val="Command"/>
        <w:spacing w:before="0"/>
        <w:ind w:left="0"/>
        <w:contextualSpacing/>
        <w:jc w:val="left"/>
        <w:rPr>
          <w:rFonts w:ascii="Calibri" w:hAnsi="Calibri" w:cs="Calibri"/>
          <w:b w:val="0"/>
          <w:sz w:val="24"/>
        </w:rPr>
      </w:pPr>
    </w:p>
    <w:p w14:paraId="34CD8055" w14:textId="45719EFF" w:rsidR="00F72D46" w:rsidRPr="00F72D46" w:rsidRDefault="00F72D46" w:rsidP="0010255A">
      <w:pPr>
        <w:pStyle w:val="Command"/>
        <w:spacing w:before="0"/>
        <w:ind w:left="0"/>
        <w:contextualSpacing/>
        <w:jc w:val="left"/>
        <w:rPr>
          <w:rFonts w:ascii="Calibri" w:hAnsi="Calibri" w:cs="Calibri"/>
          <w:b w:val="0"/>
          <w:sz w:val="24"/>
        </w:rPr>
      </w:pPr>
      <w:r>
        <w:rPr>
          <w:rFonts w:ascii="Calibri" w:hAnsi="Calibri" w:cs="Calibri"/>
          <w:bCs/>
          <w:sz w:val="24"/>
        </w:rPr>
        <w:t>Customer Number/Customer Name:</w:t>
      </w:r>
      <w:r>
        <w:rPr>
          <w:rFonts w:ascii="Calibri" w:hAnsi="Calibri" w:cs="Calibri"/>
          <w:b w:val="0"/>
          <w:sz w:val="24"/>
        </w:rPr>
        <w:t xml:space="preserve"> These fields only appear if you decide to select a </w:t>
      </w:r>
      <w:r w:rsidRPr="00F72D46">
        <w:rPr>
          <w:rFonts w:ascii="Calibri" w:hAnsi="Calibri" w:cs="Calibri"/>
          <w:bCs/>
          <w:sz w:val="24"/>
        </w:rPr>
        <w:t>specific</w:t>
      </w:r>
      <w:r>
        <w:rPr>
          <w:rFonts w:ascii="Calibri" w:hAnsi="Calibri" w:cs="Calibri"/>
          <w:b w:val="0"/>
          <w:sz w:val="24"/>
        </w:rPr>
        <w:t xml:space="preserve"> customer for the report. Enter the customer’s number or look it up. The customer’s name will then display to the right of the field.</w:t>
      </w:r>
    </w:p>
    <w:p w14:paraId="4292B808" w14:textId="77777777" w:rsidR="00E82B32" w:rsidRDefault="00E82B32" w:rsidP="0010255A">
      <w:pPr>
        <w:pStyle w:val="Command"/>
        <w:spacing w:before="0"/>
        <w:ind w:left="0"/>
        <w:contextualSpacing/>
        <w:jc w:val="left"/>
        <w:rPr>
          <w:rFonts w:ascii="Calibri" w:hAnsi="Calibri" w:cs="Calibri"/>
          <w:b w:val="0"/>
          <w:sz w:val="24"/>
          <w:u w:val="single"/>
        </w:rPr>
      </w:pPr>
    </w:p>
    <w:p w14:paraId="63C5C8AE" w14:textId="23532ACC" w:rsidR="00E82B32" w:rsidRPr="00F72D46" w:rsidRDefault="00E82B32" w:rsidP="0010255A">
      <w:pPr>
        <w:pStyle w:val="Command"/>
        <w:spacing w:before="0"/>
        <w:ind w:left="0"/>
        <w:contextualSpacing/>
        <w:jc w:val="left"/>
        <w:rPr>
          <w:rFonts w:ascii="Calibri" w:hAnsi="Calibri" w:cs="Calibri"/>
          <w:b w:val="0"/>
          <w:sz w:val="24"/>
        </w:rPr>
      </w:pPr>
      <w:r>
        <w:rPr>
          <w:rFonts w:ascii="Calibri" w:hAnsi="Calibri" w:cs="Calibri"/>
          <w:b w:val="0"/>
          <w:sz w:val="24"/>
          <w:u w:val="single"/>
        </w:rPr>
        <w:t>Show invoice detail:</w:t>
      </w:r>
      <w:r w:rsidR="00F72D46">
        <w:rPr>
          <w:rFonts w:ascii="Calibri" w:hAnsi="Calibri" w:cs="Calibri"/>
          <w:b w:val="0"/>
          <w:sz w:val="24"/>
        </w:rPr>
        <w:t xml:space="preserve"> Set whether or not you want to include invoice detail on the report. If you chose </w:t>
      </w:r>
      <w:r w:rsidR="00F72D46">
        <w:rPr>
          <w:rFonts w:ascii="Calibri" w:hAnsi="Calibri" w:cs="Calibri"/>
          <w:bCs/>
          <w:sz w:val="24"/>
        </w:rPr>
        <w:t>not</w:t>
      </w:r>
      <w:r w:rsidR="00F72D46">
        <w:rPr>
          <w:rFonts w:ascii="Calibri" w:hAnsi="Calibri" w:cs="Calibri"/>
          <w:b w:val="0"/>
          <w:sz w:val="24"/>
        </w:rPr>
        <w:t xml:space="preserve"> to include invoice detail, each customer on the report will only have a single total line displayed.</w:t>
      </w:r>
    </w:p>
    <w:p w14:paraId="64AA39DA" w14:textId="77777777" w:rsidR="00E82B32" w:rsidRDefault="00E82B32" w:rsidP="0010255A">
      <w:pPr>
        <w:pStyle w:val="Command"/>
        <w:spacing w:before="0"/>
        <w:ind w:left="0"/>
        <w:contextualSpacing/>
        <w:jc w:val="left"/>
        <w:rPr>
          <w:rFonts w:ascii="Calibri" w:hAnsi="Calibri" w:cs="Calibri"/>
          <w:b w:val="0"/>
          <w:sz w:val="24"/>
          <w:u w:val="single"/>
        </w:rPr>
      </w:pPr>
    </w:p>
    <w:p w14:paraId="7DA0486E" w14:textId="3D75DE84" w:rsidR="00E82B32" w:rsidRPr="00F72D46" w:rsidRDefault="00E82B32" w:rsidP="0010255A">
      <w:pPr>
        <w:pStyle w:val="Command"/>
        <w:spacing w:before="0"/>
        <w:ind w:left="0"/>
        <w:contextualSpacing/>
        <w:jc w:val="left"/>
        <w:rPr>
          <w:rFonts w:ascii="Calibri" w:hAnsi="Calibri" w:cs="Calibri"/>
          <w:b w:val="0"/>
          <w:sz w:val="24"/>
        </w:rPr>
      </w:pPr>
      <w:r>
        <w:rPr>
          <w:rFonts w:ascii="Calibri" w:hAnsi="Calibri" w:cs="Calibri"/>
          <w:b w:val="0"/>
          <w:sz w:val="24"/>
          <w:u w:val="single"/>
        </w:rPr>
        <w:t>Report Period:</w:t>
      </w:r>
      <w:r w:rsidR="00F72D46">
        <w:rPr>
          <w:rFonts w:ascii="Calibri" w:hAnsi="Calibri" w:cs="Calibri"/>
          <w:b w:val="0"/>
          <w:sz w:val="24"/>
        </w:rPr>
        <w:t xml:space="preserve"> Set the date range for the report. The range will default to a year</w:t>
      </w:r>
      <w:r w:rsidR="00915180">
        <w:rPr>
          <w:rFonts w:ascii="Calibri" w:hAnsi="Calibri" w:cs="Calibri"/>
          <w:b w:val="0"/>
          <w:sz w:val="24"/>
        </w:rPr>
        <w:t xml:space="preserve"> leading up to the current date, but can be changed as desired.</w:t>
      </w:r>
    </w:p>
    <w:p w14:paraId="5DA188A5" w14:textId="77777777" w:rsidR="00E82B32" w:rsidRDefault="00E82B32" w:rsidP="0010255A">
      <w:pPr>
        <w:pStyle w:val="Command"/>
        <w:spacing w:before="0"/>
        <w:ind w:left="0"/>
        <w:contextualSpacing/>
        <w:jc w:val="left"/>
        <w:rPr>
          <w:rFonts w:ascii="Calibri" w:hAnsi="Calibri" w:cs="Calibri"/>
          <w:b w:val="0"/>
          <w:sz w:val="24"/>
          <w:u w:val="single"/>
        </w:rPr>
      </w:pPr>
    </w:p>
    <w:p w14:paraId="4D3D2705" w14:textId="5B938DE6" w:rsidR="00E82B32" w:rsidRPr="00915180" w:rsidRDefault="00E82B32" w:rsidP="0010255A">
      <w:pPr>
        <w:pStyle w:val="Command"/>
        <w:spacing w:before="0"/>
        <w:ind w:left="0"/>
        <w:contextualSpacing/>
        <w:jc w:val="left"/>
        <w:rPr>
          <w:rFonts w:ascii="Calibri" w:hAnsi="Calibri" w:cs="Calibri"/>
          <w:b w:val="0"/>
          <w:sz w:val="24"/>
        </w:rPr>
      </w:pPr>
      <w:r>
        <w:rPr>
          <w:rFonts w:ascii="Calibri" w:hAnsi="Calibri" w:cs="Calibri"/>
          <w:b w:val="0"/>
          <w:sz w:val="24"/>
          <w:u w:val="single"/>
        </w:rPr>
        <w:t>Printer:</w:t>
      </w:r>
      <w:r w:rsidR="00915180">
        <w:rPr>
          <w:rFonts w:ascii="Calibri" w:hAnsi="Calibri" w:cs="Calibri"/>
          <w:b w:val="0"/>
          <w:sz w:val="24"/>
        </w:rPr>
        <w:t xml:space="preserve"> Set the printer to receive the report or leave as the default.</w:t>
      </w:r>
    </w:p>
    <w:p w14:paraId="06BF5FD4" w14:textId="77777777" w:rsidR="00E82B32" w:rsidRDefault="00E82B32" w:rsidP="0010255A">
      <w:pPr>
        <w:pStyle w:val="Command"/>
        <w:spacing w:before="0"/>
        <w:ind w:left="0"/>
        <w:contextualSpacing/>
        <w:jc w:val="left"/>
        <w:rPr>
          <w:rFonts w:ascii="Calibri" w:hAnsi="Calibri" w:cs="Calibri"/>
          <w:b w:val="0"/>
          <w:sz w:val="24"/>
          <w:u w:val="single"/>
        </w:rPr>
      </w:pPr>
    </w:p>
    <w:p w14:paraId="0A7062F7" w14:textId="575F2865" w:rsidR="00E82B32" w:rsidRPr="00915180" w:rsidRDefault="00E82B32" w:rsidP="0010255A">
      <w:pPr>
        <w:pStyle w:val="Command"/>
        <w:spacing w:before="0"/>
        <w:ind w:left="0"/>
        <w:contextualSpacing/>
        <w:jc w:val="left"/>
        <w:rPr>
          <w:rFonts w:ascii="Calibri" w:hAnsi="Calibri" w:cs="Calibri"/>
          <w:b w:val="0"/>
          <w:sz w:val="24"/>
        </w:rPr>
      </w:pPr>
      <w:r>
        <w:rPr>
          <w:rFonts w:ascii="Calibri" w:hAnsi="Calibri" w:cs="Calibri"/>
          <w:bCs/>
          <w:sz w:val="24"/>
          <w:u w:val="single"/>
        </w:rPr>
        <w:t>Print Report:</w:t>
      </w:r>
      <w:r w:rsidR="00915180">
        <w:rPr>
          <w:rFonts w:ascii="Calibri" w:hAnsi="Calibri" w:cs="Calibri"/>
          <w:b w:val="0"/>
          <w:sz w:val="24"/>
        </w:rPr>
        <w:t xml:space="preserve"> Click this button to print the report.</w:t>
      </w:r>
    </w:p>
    <w:p w14:paraId="2D800538" w14:textId="77777777" w:rsidR="00E82B32" w:rsidRDefault="00E82B32" w:rsidP="0010255A">
      <w:pPr>
        <w:pStyle w:val="Command"/>
        <w:spacing w:before="0"/>
        <w:ind w:left="0"/>
        <w:contextualSpacing/>
        <w:jc w:val="left"/>
        <w:rPr>
          <w:rFonts w:ascii="Calibri" w:hAnsi="Calibri" w:cs="Calibri"/>
          <w:b w:val="0"/>
          <w:sz w:val="24"/>
        </w:rPr>
      </w:pPr>
    </w:p>
    <w:p w14:paraId="103A3B00" w14:textId="413D2944" w:rsidR="00E82B32" w:rsidRDefault="00E82B32" w:rsidP="00E82B32">
      <w:pPr>
        <w:pStyle w:val="Command"/>
        <w:spacing w:before="0"/>
        <w:ind w:left="0"/>
        <w:contextualSpacing/>
        <w:jc w:val="center"/>
        <w:rPr>
          <w:rFonts w:ascii="Calibri" w:hAnsi="Calibri" w:cs="Calibri"/>
          <w:b w:val="0"/>
          <w:sz w:val="24"/>
        </w:rPr>
      </w:pPr>
      <w:r>
        <w:rPr>
          <w:noProof/>
          <w14:ligatures w14:val="standardContextual"/>
        </w:rPr>
        <w:lastRenderedPageBreak/>
        <w:drawing>
          <wp:inline distT="0" distB="0" distL="0" distR="0" wp14:anchorId="6264E294" wp14:editId="53552F8A">
            <wp:extent cx="4572000" cy="2028825"/>
            <wp:effectExtent l="0" t="0" r="0" b="9525"/>
            <wp:docPr id="190375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50246" name=""/>
                    <pic:cNvPicPr/>
                  </pic:nvPicPr>
                  <pic:blipFill>
                    <a:blip r:embed="rId8"/>
                    <a:stretch>
                      <a:fillRect/>
                    </a:stretch>
                  </pic:blipFill>
                  <pic:spPr>
                    <a:xfrm>
                      <a:off x="0" y="0"/>
                      <a:ext cx="4572000" cy="2028825"/>
                    </a:xfrm>
                    <a:prstGeom prst="rect">
                      <a:avLst/>
                    </a:prstGeom>
                  </pic:spPr>
                </pic:pic>
              </a:graphicData>
            </a:graphic>
          </wp:inline>
        </w:drawing>
      </w:r>
    </w:p>
    <w:p w14:paraId="4939239E" w14:textId="77777777" w:rsidR="00E82B32" w:rsidRDefault="00E82B32" w:rsidP="00E82B32">
      <w:pPr>
        <w:pStyle w:val="Command"/>
        <w:spacing w:before="0"/>
        <w:ind w:left="0"/>
        <w:contextualSpacing/>
        <w:jc w:val="center"/>
        <w:rPr>
          <w:rFonts w:ascii="Calibri" w:hAnsi="Calibri" w:cs="Calibri"/>
          <w:b w:val="0"/>
          <w:sz w:val="24"/>
        </w:rPr>
      </w:pPr>
    </w:p>
    <w:p w14:paraId="2D4959A3" w14:textId="26D143F3" w:rsidR="00E82B32" w:rsidRPr="00915180" w:rsidRDefault="00E82B32" w:rsidP="00E82B32">
      <w:pPr>
        <w:pStyle w:val="Command"/>
        <w:spacing w:before="0"/>
        <w:ind w:left="0"/>
        <w:contextualSpacing/>
        <w:jc w:val="left"/>
        <w:rPr>
          <w:rFonts w:ascii="Calibri" w:hAnsi="Calibri" w:cs="Calibri"/>
          <w:b w:val="0"/>
          <w:sz w:val="24"/>
        </w:rPr>
      </w:pPr>
      <w:r>
        <w:rPr>
          <w:rFonts w:ascii="Calibri" w:hAnsi="Calibri" w:cs="Calibri"/>
          <w:bCs/>
          <w:sz w:val="24"/>
          <w:u w:val="single"/>
        </w:rPr>
        <w:t>Report Columns</w:t>
      </w:r>
      <w:r w:rsidR="00915180">
        <w:rPr>
          <w:rFonts w:ascii="Calibri" w:hAnsi="Calibri" w:cs="Calibri"/>
          <w:bCs/>
          <w:sz w:val="24"/>
          <w:u w:val="single"/>
        </w:rPr>
        <w:t>--Detail</w:t>
      </w:r>
      <w:r>
        <w:rPr>
          <w:rFonts w:ascii="Calibri" w:hAnsi="Calibri" w:cs="Calibri"/>
          <w:bCs/>
          <w:sz w:val="24"/>
          <w:u w:val="single"/>
        </w:rPr>
        <w:t>:</w:t>
      </w:r>
      <w:r w:rsidR="00915180">
        <w:rPr>
          <w:rFonts w:ascii="Calibri" w:hAnsi="Calibri" w:cs="Calibri"/>
          <w:b w:val="0"/>
          <w:sz w:val="24"/>
        </w:rPr>
        <w:t xml:space="preserve"> When </w:t>
      </w:r>
      <w:r w:rsidR="00915180">
        <w:rPr>
          <w:rFonts w:ascii="Calibri" w:hAnsi="Calibri" w:cs="Calibri"/>
          <w:bCs/>
          <w:sz w:val="24"/>
        </w:rPr>
        <w:t>invoice detail</w:t>
      </w:r>
      <w:r w:rsidR="00915180">
        <w:rPr>
          <w:rFonts w:ascii="Calibri" w:hAnsi="Calibri" w:cs="Calibri"/>
          <w:b w:val="0"/>
          <w:sz w:val="24"/>
        </w:rPr>
        <w:t xml:space="preserve"> is </w:t>
      </w:r>
      <w:r w:rsidR="00915180">
        <w:rPr>
          <w:rFonts w:ascii="Calibri" w:hAnsi="Calibri" w:cs="Calibri"/>
          <w:bCs/>
          <w:sz w:val="24"/>
        </w:rPr>
        <w:t>included</w:t>
      </w:r>
      <w:r w:rsidR="00915180">
        <w:rPr>
          <w:rFonts w:ascii="Calibri" w:hAnsi="Calibri" w:cs="Calibri"/>
          <w:b w:val="0"/>
          <w:sz w:val="24"/>
        </w:rPr>
        <w:t xml:space="preserve"> on the report, the report columns provide the following information for each invoice:</w:t>
      </w:r>
    </w:p>
    <w:p w14:paraId="4EC11DC4" w14:textId="77777777" w:rsidR="00915180" w:rsidRDefault="00915180" w:rsidP="00E82B32">
      <w:pPr>
        <w:pStyle w:val="Command"/>
        <w:spacing w:before="0"/>
        <w:ind w:left="0"/>
        <w:contextualSpacing/>
        <w:jc w:val="left"/>
        <w:rPr>
          <w:rFonts w:ascii="Calibri" w:hAnsi="Calibri" w:cs="Calibri"/>
          <w:bCs/>
          <w:sz w:val="24"/>
          <w:u w:val="single"/>
        </w:rPr>
      </w:pPr>
    </w:p>
    <w:p w14:paraId="4A5F6099" w14:textId="5BDCCA47"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Date:</w:t>
      </w:r>
      <w:r>
        <w:rPr>
          <w:rFonts w:ascii="Calibri" w:hAnsi="Calibri" w:cs="Calibri"/>
          <w:b w:val="0"/>
          <w:sz w:val="24"/>
        </w:rPr>
        <w:t xml:space="preserve"> Shows the invoice date.</w:t>
      </w:r>
    </w:p>
    <w:p w14:paraId="79F692A7" w14:textId="77777777" w:rsidR="00915180" w:rsidRDefault="00915180" w:rsidP="00E82B32">
      <w:pPr>
        <w:pStyle w:val="Command"/>
        <w:spacing w:before="0"/>
        <w:ind w:left="0"/>
        <w:contextualSpacing/>
        <w:jc w:val="left"/>
        <w:rPr>
          <w:rFonts w:ascii="Calibri" w:hAnsi="Calibri" w:cs="Calibri"/>
          <w:b w:val="0"/>
          <w:sz w:val="24"/>
          <w:u w:val="single"/>
        </w:rPr>
      </w:pPr>
    </w:p>
    <w:p w14:paraId="565C374F" w14:textId="5343894C"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Inv #:</w:t>
      </w:r>
      <w:r>
        <w:rPr>
          <w:rFonts w:ascii="Calibri" w:hAnsi="Calibri" w:cs="Calibri"/>
          <w:b w:val="0"/>
          <w:sz w:val="24"/>
        </w:rPr>
        <w:t xml:space="preserve"> Shows the invoice number.</w:t>
      </w:r>
    </w:p>
    <w:p w14:paraId="2A11CCBF" w14:textId="77777777" w:rsidR="00915180" w:rsidRDefault="00915180" w:rsidP="00E82B32">
      <w:pPr>
        <w:pStyle w:val="Command"/>
        <w:spacing w:before="0"/>
        <w:ind w:left="0"/>
        <w:contextualSpacing/>
        <w:jc w:val="left"/>
        <w:rPr>
          <w:rFonts w:ascii="Calibri" w:hAnsi="Calibri" w:cs="Calibri"/>
          <w:b w:val="0"/>
          <w:sz w:val="24"/>
          <w:u w:val="single"/>
        </w:rPr>
      </w:pPr>
    </w:p>
    <w:p w14:paraId="7CA9B22B" w14:textId="5C8B8FBF"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Inv Amt:</w:t>
      </w:r>
      <w:r>
        <w:rPr>
          <w:rFonts w:ascii="Calibri" w:hAnsi="Calibri" w:cs="Calibri"/>
          <w:b w:val="0"/>
          <w:sz w:val="24"/>
        </w:rPr>
        <w:t xml:space="preserve"> Shows the invoice’s dollar amount.</w:t>
      </w:r>
    </w:p>
    <w:p w14:paraId="0EBEC916" w14:textId="77777777" w:rsidR="00915180" w:rsidRDefault="00915180" w:rsidP="00E82B32">
      <w:pPr>
        <w:pStyle w:val="Command"/>
        <w:spacing w:before="0"/>
        <w:ind w:left="0"/>
        <w:contextualSpacing/>
        <w:jc w:val="left"/>
        <w:rPr>
          <w:rFonts w:ascii="Calibri" w:hAnsi="Calibri" w:cs="Calibri"/>
          <w:b w:val="0"/>
          <w:sz w:val="24"/>
          <w:u w:val="single"/>
        </w:rPr>
      </w:pPr>
    </w:p>
    <w:p w14:paraId="34A30525" w14:textId="21F9F315"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Amt Sub to GST:</w:t>
      </w:r>
      <w:r>
        <w:rPr>
          <w:rFonts w:ascii="Calibri" w:hAnsi="Calibri" w:cs="Calibri"/>
          <w:b w:val="0"/>
          <w:sz w:val="24"/>
        </w:rPr>
        <w:t xml:space="preserve"> </w:t>
      </w:r>
      <w:r w:rsidRPr="00915180">
        <w:rPr>
          <w:rFonts w:ascii="Calibri" w:hAnsi="Calibri" w:cs="Calibri"/>
          <w:b w:val="0"/>
          <w:sz w:val="24"/>
        </w:rPr>
        <w:t>Shows the amount on the invoice subject to GST.</w:t>
      </w:r>
    </w:p>
    <w:p w14:paraId="0906F670" w14:textId="77777777" w:rsidR="00915180" w:rsidRDefault="00915180" w:rsidP="00E82B32">
      <w:pPr>
        <w:pStyle w:val="Command"/>
        <w:spacing w:before="0"/>
        <w:ind w:left="0"/>
        <w:contextualSpacing/>
        <w:jc w:val="left"/>
        <w:rPr>
          <w:rFonts w:ascii="Calibri" w:hAnsi="Calibri" w:cs="Calibri"/>
          <w:b w:val="0"/>
          <w:sz w:val="24"/>
          <w:u w:val="single"/>
        </w:rPr>
      </w:pPr>
    </w:p>
    <w:p w14:paraId="1AD01D37" w14:textId="4B39BC57"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GST Tax:</w:t>
      </w:r>
      <w:r>
        <w:rPr>
          <w:rFonts w:ascii="Calibri" w:hAnsi="Calibri" w:cs="Calibri"/>
          <w:b w:val="0"/>
          <w:sz w:val="24"/>
        </w:rPr>
        <w:t xml:space="preserve"> </w:t>
      </w:r>
      <w:r w:rsidRPr="00915180">
        <w:rPr>
          <w:rFonts w:ascii="Calibri" w:hAnsi="Calibri" w:cs="Calibri"/>
          <w:b w:val="0"/>
          <w:sz w:val="24"/>
        </w:rPr>
        <w:t>Shows the amount of GST tax for the invoice.</w:t>
      </w:r>
    </w:p>
    <w:p w14:paraId="3E05E2A9" w14:textId="77777777" w:rsidR="00915180" w:rsidRDefault="00915180" w:rsidP="00E82B32">
      <w:pPr>
        <w:pStyle w:val="Command"/>
        <w:spacing w:before="0"/>
        <w:ind w:left="0"/>
        <w:contextualSpacing/>
        <w:jc w:val="left"/>
        <w:rPr>
          <w:rFonts w:ascii="Calibri" w:hAnsi="Calibri" w:cs="Calibri"/>
          <w:b w:val="0"/>
          <w:sz w:val="24"/>
          <w:u w:val="single"/>
        </w:rPr>
      </w:pPr>
    </w:p>
    <w:p w14:paraId="49968BED" w14:textId="71D01212"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PST Tax:</w:t>
      </w:r>
      <w:r>
        <w:rPr>
          <w:rFonts w:ascii="Calibri" w:hAnsi="Calibri" w:cs="Calibri"/>
          <w:b w:val="0"/>
          <w:sz w:val="24"/>
        </w:rPr>
        <w:t xml:space="preserve"> </w:t>
      </w:r>
      <w:r w:rsidRPr="00915180">
        <w:rPr>
          <w:rFonts w:ascii="Calibri" w:hAnsi="Calibri" w:cs="Calibri"/>
          <w:b w:val="0"/>
          <w:sz w:val="24"/>
        </w:rPr>
        <w:t>Shows the amount of PST tax for the invoice.</w:t>
      </w:r>
    </w:p>
    <w:p w14:paraId="04B22F05" w14:textId="77777777" w:rsidR="00915180" w:rsidRDefault="00915180" w:rsidP="00E82B32">
      <w:pPr>
        <w:pStyle w:val="Command"/>
        <w:spacing w:before="0"/>
        <w:ind w:left="0"/>
        <w:contextualSpacing/>
        <w:jc w:val="left"/>
        <w:rPr>
          <w:rFonts w:ascii="Calibri" w:hAnsi="Calibri" w:cs="Calibri"/>
          <w:b w:val="0"/>
          <w:sz w:val="24"/>
          <w:u w:val="single"/>
        </w:rPr>
      </w:pPr>
    </w:p>
    <w:p w14:paraId="3B4DAE95" w14:textId="3DD51980" w:rsidR="00915180" w:rsidRPr="00915180"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Tot Tax:</w:t>
      </w:r>
      <w:r>
        <w:rPr>
          <w:rFonts w:ascii="Calibri" w:hAnsi="Calibri" w:cs="Calibri"/>
          <w:b w:val="0"/>
          <w:sz w:val="24"/>
        </w:rPr>
        <w:t xml:space="preserve"> </w:t>
      </w:r>
      <w:r w:rsidRPr="00915180">
        <w:rPr>
          <w:rFonts w:ascii="Calibri" w:hAnsi="Calibri" w:cs="Calibri"/>
          <w:b w:val="0"/>
          <w:sz w:val="24"/>
        </w:rPr>
        <w:t>Shows the total tax amount for the invoice.</w:t>
      </w:r>
    </w:p>
    <w:p w14:paraId="691ACBBF" w14:textId="77777777" w:rsidR="00E82B32" w:rsidRDefault="00E82B32" w:rsidP="00E82B32">
      <w:pPr>
        <w:pStyle w:val="Command"/>
        <w:spacing w:before="0"/>
        <w:ind w:left="0"/>
        <w:contextualSpacing/>
        <w:jc w:val="left"/>
        <w:rPr>
          <w:rFonts w:ascii="Calibri" w:hAnsi="Calibri" w:cs="Calibri"/>
          <w:bCs/>
          <w:sz w:val="24"/>
          <w:u w:val="single"/>
        </w:rPr>
      </w:pPr>
    </w:p>
    <w:p w14:paraId="66E1D9C3" w14:textId="08902FC5" w:rsidR="00E82B32" w:rsidRPr="00915180" w:rsidRDefault="00E82B32" w:rsidP="00E82B32">
      <w:pPr>
        <w:pStyle w:val="Command"/>
        <w:spacing w:before="0"/>
        <w:ind w:left="0"/>
        <w:contextualSpacing/>
        <w:jc w:val="left"/>
        <w:rPr>
          <w:rFonts w:ascii="Calibri" w:hAnsi="Calibri" w:cs="Calibri"/>
          <w:b w:val="0"/>
          <w:sz w:val="24"/>
        </w:rPr>
      </w:pPr>
      <w:r>
        <w:rPr>
          <w:rFonts w:ascii="Calibri" w:hAnsi="Calibri" w:cs="Calibri"/>
          <w:bCs/>
          <w:sz w:val="24"/>
          <w:u w:val="single"/>
        </w:rPr>
        <w:t>Total Line</w:t>
      </w:r>
      <w:r w:rsidR="00915180">
        <w:rPr>
          <w:rFonts w:ascii="Calibri" w:hAnsi="Calibri" w:cs="Calibri"/>
          <w:bCs/>
          <w:sz w:val="24"/>
          <w:u w:val="single"/>
        </w:rPr>
        <w:t>s</w:t>
      </w:r>
      <w:r>
        <w:rPr>
          <w:rFonts w:ascii="Calibri" w:hAnsi="Calibri" w:cs="Calibri"/>
          <w:bCs/>
          <w:sz w:val="24"/>
          <w:u w:val="single"/>
        </w:rPr>
        <w:t>:</w:t>
      </w:r>
      <w:r w:rsidR="00915180">
        <w:rPr>
          <w:rFonts w:ascii="Calibri" w:hAnsi="Calibri" w:cs="Calibri"/>
          <w:b w:val="0"/>
          <w:sz w:val="24"/>
        </w:rPr>
        <w:t xml:space="preserve"> Every calendar month on the report has a total line that appears after it, and a similar total line appears for each customer if they had reported invoices in more than one calendar month of the report period.  The total lines show slightly different information in each column compared to the invoice detail lines:</w:t>
      </w:r>
    </w:p>
    <w:p w14:paraId="1643EE27" w14:textId="77777777" w:rsidR="00915180" w:rsidRDefault="00915180" w:rsidP="00E82B32">
      <w:pPr>
        <w:pStyle w:val="Command"/>
        <w:spacing w:before="0"/>
        <w:ind w:left="0"/>
        <w:contextualSpacing/>
        <w:jc w:val="left"/>
        <w:rPr>
          <w:rFonts w:ascii="Calibri" w:hAnsi="Calibri" w:cs="Calibri"/>
          <w:bCs/>
          <w:sz w:val="24"/>
          <w:u w:val="single"/>
        </w:rPr>
      </w:pPr>
    </w:p>
    <w:p w14:paraId="31315A6B" w14:textId="604FA462" w:rsidR="00915180" w:rsidRPr="00915180" w:rsidRDefault="00915180" w:rsidP="00915180">
      <w:pPr>
        <w:pStyle w:val="Command"/>
        <w:spacing w:before="0"/>
        <w:ind w:left="0"/>
        <w:contextualSpacing/>
        <w:jc w:val="left"/>
        <w:rPr>
          <w:rFonts w:ascii="Calibri" w:hAnsi="Calibri" w:cs="Calibri"/>
          <w:b w:val="0"/>
          <w:sz w:val="24"/>
        </w:rPr>
      </w:pPr>
      <w:r>
        <w:rPr>
          <w:rFonts w:ascii="Calibri" w:hAnsi="Calibri" w:cs="Calibri"/>
          <w:b w:val="0"/>
          <w:sz w:val="24"/>
          <w:u w:val="single"/>
        </w:rPr>
        <w:t>Date:</w:t>
      </w:r>
      <w:r>
        <w:rPr>
          <w:rFonts w:ascii="Calibri" w:hAnsi="Calibri" w:cs="Calibri"/>
          <w:b w:val="0"/>
          <w:sz w:val="24"/>
        </w:rPr>
        <w:t xml:space="preserve"> </w:t>
      </w:r>
      <w:r>
        <w:rPr>
          <w:rFonts w:ascii="Calibri" w:hAnsi="Calibri" w:cs="Calibri"/>
          <w:b w:val="0"/>
          <w:sz w:val="24"/>
        </w:rPr>
        <w:t xml:space="preserve">Shows the calendar month for the Monthly Total Line (not applicable for a Customer </w:t>
      </w:r>
      <w:r w:rsidR="00F618A3">
        <w:rPr>
          <w:rFonts w:ascii="Calibri" w:hAnsi="Calibri" w:cs="Calibri"/>
          <w:b w:val="0"/>
          <w:sz w:val="24"/>
        </w:rPr>
        <w:t>T</w:t>
      </w:r>
      <w:r>
        <w:rPr>
          <w:rFonts w:ascii="Calibri" w:hAnsi="Calibri" w:cs="Calibri"/>
          <w:b w:val="0"/>
          <w:sz w:val="24"/>
        </w:rPr>
        <w:t xml:space="preserve">otal </w:t>
      </w:r>
      <w:r w:rsidR="00F618A3">
        <w:rPr>
          <w:rFonts w:ascii="Calibri" w:hAnsi="Calibri" w:cs="Calibri"/>
          <w:b w:val="0"/>
          <w:sz w:val="24"/>
        </w:rPr>
        <w:t>L</w:t>
      </w:r>
      <w:r>
        <w:rPr>
          <w:rFonts w:ascii="Calibri" w:hAnsi="Calibri" w:cs="Calibri"/>
          <w:b w:val="0"/>
          <w:sz w:val="24"/>
        </w:rPr>
        <w:t>ine).</w:t>
      </w:r>
    </w:p>
    <w:p w14:paraId="4D6680EE" w14:textId="77777777" w:rsidR="00915180" w:rsidRDefault="00915180" w:rsidP="00915180">
      <w:pPr>
        <w:pStyle w:val="Command"/>
        <w:spacing w:before="0"/>
        <w:ind w:left="0"/>
        <w:contextualSpacing/>
        <w:jc w:val="left"/>
        <w:rPr>
          <w:rFonts w:ascii="Calibri" w:hAnsi="Calibri" w:cs="Calibri"/>
          <w:b w:val="0"/>
          <w:sz w:val="24"/>
          <w:u w:val="single"/>
        </w:rPr>
      </w:pPr>
    </w:p>
    <w:p w14:paraId="706CFDEE" w14:textId="09CDF3A7" w:rsidR="00915180" w:rsidRPr="00915180" w:rsidRDefault="00915180" w:rsidP="00915180">
      <w:pPr>
        <w:pStyle w:val="Command"/>
        <w:spacing w:before="0"/>
        <w:ind w:left="0"/>
        <w:contextualSpacing/>
        <w:jc w:val="left"/>
        <w:rPr>
          <w:rFonts w:ascii="Calibri" w:hAnsi="Calibri" w:cs="Calibri"/>
          <w:b w:val="0"/>
          <w:sz w:val="24"/>
        </w:rPr>
      </w:pPr>
      <w:r>
        <w:rPr>
          <w:rFonts w:ascii="Calibri" w:hAnsi="Calibri" w:cs="Calibri"/>
          <w:b w:val="0"/>
          <w:sz w:val="24"/>
          <w:u w:val="single"/>
        </w:rPr>
        <w:t>Inv #:</w:t>
      </w:r>
      <w:r>
        <w:rPr>
          <w:rFonts w:ascii="Calibri" w:hAnsi="Calibri" w:cs="Calibri"/>
          <w:b w:val="0"/>
          <w:sz w:val="24"/>
        </w:rPr>
        <w:t xml:space="preserve"> Shows</w:t>
      </w:r>
      <w:r>
        <w:rPr>
          <w:rFonts w:ascii="Calibri" w:hAnsi="Calibri" w:cs="Calibri"/>
          <w:b w:val="0"/>
          <w:sz w:val="24"/>
        </w:rPr>
        <w:t xml:space="preserve"> the number of invoices for that customer in the calendar month (Monthly Total Line) or </w:t>
      </w:r>
      <w:r w:rsidR="00F618A3">
        <w:rPr>
          <w:rFonts w:ascii="Calibri" w:hAnsi="Calibri" w:cs="Calibri"/>
          <w:b w:val="0"/>
          <w:sz w:val="24"/>
        </w:rPr>
        <w:t>on the entire report (Customer Total Line).</w:t>
      </w:r>
    </w:p>
    <w:p w14:paraId="20567AA4" w14:textId="77777777" w:rsidR="00915180" w:rsidRDefault="00915180" w:rsidP="00915180">
      <w:pPr>
        <w:pStyle w:val="Command"/>
        <w:spacing w:before="0"/>
        <w:ind w:left="0"/>
        <w:contextualSpacing/>
        <w:jc w:val="left"/>
        <w:rPr>
          <w:rFonts w:ascii="Calibri" w:hAnsi="Calibri" w:cs="Calibri"/>
          <w:b w:val="0"/>
          <w:sz w:val="24"/>
          <w:u w:val="single"/>
        </w:rPr>
      </w:pPr>
    </w:p>
    <w:p w14:paraId="3FA063BB" w14:textId="6A66EE39" w:rsidR="00F618A3" w:rsidRPr="00915180" w:rsidRDefault="00915180" w:rsidP="00F618A3">
      <w:pPr>
        <w:pStyle w:val="Command"/>
        <w:spacing w:before="0"/>
        <w:ind w:left="0"/>
        <w:contextualSpacing/>
        <w:jc w:val="left"/>
        <w:rPr>
          <w:rFonts w:ascii="Calibri" w:hAnsi="Calibri" w:cs="Calibri"/>
          <w:b w:val="0"/>
          <w:sz w:val="24"/>
        </w:rPr>
      </w:pPr>
      <w:r>
        <w:rPr>
          <w:rFonts w:ascii="Calibri" w:hAnsi="Calibri" w:cs="Calibri"/>
          <w:b w:val="0"/>
          <w:sz w:val="24"/>
          <w:u w:val="single"/>
        </w:rPr>
        <w:t>Inv Amt:</w:t>
      </w:r>
      <w:r w:rsidR="00F618A3">
        <w:rPr>
          <w:rFonts w:ascii="Calibri" w:hAnsi="Calibri" w:cs="Calibri"/>
          <w:b w:val="0"/>
          <w:sz w:val="24"/>
        </w:rPr>
        <w:t xml:space="preserve"> </w:t>
      </w:r>
      <w:r w:rsidR="00F618A3">
        <w:rPr>
          <w:rFonts w:ascii="Calibri" w:hAnsi="Calibri" w:cs="Calibri"/>
          <w:b w:val="0"/>
          <w:sz w:val="24"/>
        </w:rPr>
        <w:t xml:space="preserve">Shows the </w:t>
      </w:r>
      <w:r w:rsidR="00F618A3">
        <w:rPr>
          <w:rFonts w:ascii="Calibri" w:hAnsi="Calibri" w:cs="Calibri"/>
          <w:b w:val="0"/>
          <w:sz w:val="24"/>
        </w:rPr>
        <w:t>total dollar amount of all invoices</w:t>
      </w:r>
      <w:r w:rsidR="00F618A3">
        <w:rPr>
          <w:rFonts w:ascii="Calibri" w:hAnsi="Calibri" w:cs="Calibri"/>
          <w:b w:val="0"/>
          <w:sz w:val="24"/>
        </w:rPr>
        <w:t xml:space="preserve"> for that customer in the calendar month (Monthly Total Line) or on the entire report (Customer Total Line).</w:t>
      </w:r>
    </w:p>
    <w:p w14:paraId="42CDB7BD" w14:textId="77777777" w:rsidR="00915180" w:rsidRDefault="00915180" w:rsidP="00915180">
      <w:pPr>
        <w:pStyle w:val="Command"/>
        <w:spacing w:before="0"/>
        <w:ind w:left="0"/>
        <w:contextualSpacing/>
        <w:jc w:val="left"/>
        <w:rPr>
          <w:rFonts w:ascii="Calibri" w:hAnsi="Calibri" w:cs="Calibri"/>
          <w:b w:val="0"/>
          <w:sz w:val="24"/>
          <w:u w:val="single"/>
        </w:rPr>
      </w:pPr>
    </w:p>
    <w:p w14:paraId="690EB416" w14:textId="4F0B3AE4" w:rsidR="00915180" w:rsidRPr="00F618A3" w:rsidRDefault="00915180" w:rsidP="00915180">
      <w:pPr>
        <w:pStyle w:val="Command"/>
        <w:spacing w:before="0"/>
        <w:ind w:left="0"/>
        <w:contextualSpacing/>
        <w:jc w:val="left"/>
        <w:rPr>
          <w:rFonts w:ascii="Calibri" w:hAnsi="Calibri" w:cs="Calibri"/>
          <w:b w:val="0"/>
          <w:sz w:val="24"/>
        </w:rPr>
      </w:pPr>
      <w:r>
        <w:rPr>
          <w:rFonts w:ascii="Calibri" w:hAnsi="Calibri" w:cs="Calibri"/>
          <w:b w:val="0"/>
          <w:sz w:val="24"/>
          <w:u w:val="single"/>
        </w:rPr>
        <w:lastRenderedPageBreak/>
        <w:t>Amt Sub to GST:</w:t>
      </w:r>
      <w:r w:rsidR="00F618A3">
        <w:rPr>
          <w:rFonts w:ascii="Calibri" w:hAnsi="Calibri" w:cs="Calibri"/>
          <w:b w:val="0"/>
          <w:sz w:val="24"/>
        </w:rPr>
        <w:t xml:space="preserve"> </w:t>
      </w:r>
      <w:r w:rsidR="00F618A3">
        <w:rPr>
          <w:rFonts w:ascii="Calibri" w:hAnsi="Calibri" w:cs="Calibri"/>
          <w:b w:val="0"/>
          <w:sz w:val="24"/>
        </w:rPr>
        <w:t xml:space="preserve">Shows </w:t>
      </w:r>
      <w:r w:rsidR="00F618A3" w:rsidRPr="00F618A3">
        <w:rPr>
          <w:rFonts w:ascii="Calibri" w:hAnsi="Calibri" w:cs="Calibri"/>
          <w:b w:val="0"/>
          <w:sz w:val="24"/>
        </w:rPr>
        <w:t xml:space="preserve">total </w:t>
      </w:r>
      <w:r w:rsidR="00F618A3">
        <w:rPr>
          <w:rFonts w:ascii="Calibri" w:hAnsi="Calibri" w:cs="Calibri"/>
          <w:b w:val="0"/>
          <w:sz w:val="24"/>
        </w:rPr>
        <w:t xml:space="preserve">dollar </w:t>
      </w:r>
      <w:r w:rsidR="00F618A3" w:rsidRPr="00F618A3">
        <w:rPr>
          <w:rFonts w:ascii="Calibri" w:hAnsi="Calibri" w:cs="Calibri"/>
          <w:b w:val="0"/>
          <w:sz w:val="24"/>
        </w:rPr>
        <w:t xml:space="preserve">amount subject to GST </w:t>
      </w:r>
      <w:r w:rsidR="00F618A3">
        <w:rPr>
          <w:rFonts w:ascii="Calibri" w:hAnsi="Calibri" w:cs="Calibri"/>
          <w:b w:val="0"/>
          <w:sz w:val="24"/>
        </w:rPr>
        <w:t xml:space="preserve">for </w:t>
      </w:r>
      <w:r w:rsidR="00F618A3">
        <w:rPr>
          <w:rFonts w:ascii="Calibri" w:hAnsi="Calibri" w:cs="Calibri"/>
          <w:b w:val="0"/>
          <w:sz w:val="24"/>
        </w:rPr>
        <w:t>that customer in the calendar month (Monthly Total Line) or on the entire report (Customer Total Line).</w:t>
      </w:r>
    </w:p>
    <w:p w14:paraId="741F9571" w14:textId="77777777" w:rsidR="00915180" w:rsidRDefault="00915180" w:rsidP="00915180">
      <w:pPr>
        <w:pStyle w:val="Command"/>
        <w:spacing w:before="0"/>
        <w:ind w:left="0"/>
        <w:contextualSpacing/>
        <w:jc w:val="left"/>
        <w:rPr>
          <w:rFonts w:ascii="Calibri" w:hAnsi="Calibri" w:cs="Calibri"/>
          <w:b w:val="0"/>
          <w:sz w:val="24"/>
          <w:u w:val="single"/>
        </w:rPr>
      </w:pPr>
    </w:p>
    <w:p w14:paraId="7AB50E01" w14:textId="428B2CF0" w:rsidR="00915180" w:rsidRPr="00F618A3" w:rsidRDefault="00915180" w:rsidP="00915180">
      <w:pPr>
        <w:pStyle w:val="Command"/>
        <w:spacing w:before="0"/>
        <w:ind w:left="0"/>
        <w:contextualSpacing/>
        <w:jc w:val="left"/>
        <w:rPr>
          <w:rFonts w:ascii="Calibri" w:hAnsi="Calibri" w:cs="Calibri"/>
          <w:b w:val="0"/>
          <w:sz w:val="24"/>
        </w:rPr>
      </w:pPr>
      <w:r>
        <w:rPr>
          <w:rFonts w:ascii="Calibri" w:hAnsi="Calibri" w:cs="Calibri"/>
          <w:b w:val="0"/>
          <w:sz w:val="24"/>
          <w:u w:val="single"/>
        </w:rPr>
        <w:t>GST Tax:</w:t>
      </w:r>
      <w:r w:rsidR="00F618A3">
        <w:rPr>
          <w:rFonts w:ascii="Calibri" w:hAnsi="Calibri" w:cs="Calibri"/>
          <w:b w:val="0"/>
          <w:sz w:val="24"/>
        </w:rPr>
        <w:t xml:space="preserve"> </w:t>
      </w:r>
      <w:r w:rsidR="00F618A3">
        <w:rPr>
          <w:rFonts w:ascii="Calibri" w:hAnsi="Calibri" w:cs="Calibri"/>
          <w:b w:val="0"/>
          <w:sz w:val="24"/>
        </w:rPr>
        <w:t xml:space="preserve">Shows </w:t>
      </w:r>
      <w:r w:rsidR="00F618A3" w:rsidRPr="00F618A3">
        <w:rPr>
          <w:rFonts w:ascii="Calibri" w:hAnsi="Calibri" w:cs="Calibri"/>
          <w:b w:val="0"/>
          <w:sz w:val="24"/>
        </w:rPr>
        <w:t xml:space="preserve">total </w:t>
      </w:r>
      <w:r w:rsidR="00F618A3">
        <w:rPr>
          <w:rFonts w:ascii="Calibri" w:hAnsi="Calibri" w:cs="Calibri"/>
          <w:b w:val="0"/>
          <w:sz w:val="24"/>
        </w:rPr>
        <w:t xml:space="preserve">dollar </w:t>
      </w:r>
      <w:r w:rsidR="00F618A3" w:rsidRPr="00F618A3">
        <w:rPr>
          <w:rFonts w:ascii="Calibri" w:hAnsi="Calibri" w:cs="Calibri"/>
          <w:b w:val="0"/>
          <w:sz w:val="24"/>
        </w:rPr>
        <w:t xml:space="preserve">amount </w:t>
      </w:r>
      <w:r w:rsidR="00F618A3">
        <w:rPr>
          <w:rFonts w:ascii="Calibri" w:hAnsi="Calibri" w:cs="Calibri"/>
          <w:b w:val="0"/>
          <w:sz w:val="24"/>
        </w:rPr>
        <w:t>of</w:t>
      </w:r>
      <w:r w:rsidR="00F618A3" w:rsidRPr="00F618A3">
        <w:rPr>
          <w:rFonts w:ascii="Calibri" w:hAnsi="Calibri" w:cs="Calibri"/>
          <w:b w:val="0"/>
          <w:sz w:val="24"/>
        </w:rPr>
        <w:t xml:space="preserve"> GST </w:t>
      </w:r>
      <w:r w:rsidR="00F618A3">
        <w:rPr>
          <w:rFonts w:ascii="Calibri" w:hAnsi="Calibri" w:cs="Calibri"/>
          <w:b w:val="0"/>
          <w:sz w:val="24"/>
        </w:rPr>
        <w:t>for that customer in the calendar month (Monthly Total Line) or on the entire report (Customer Total Line).</w:t>
      </w:r>
    </w:p>
    <w:p w14:paraId="0EE7233E" w14:textId="77777777" w:rsidR="00915180" w:rsidRDefault="00915180" w:rsidP="00915180">
      <w:pPr>
        <w:pStyle w:val="Command"/>
        <w:spacing w:before="0"/>
        <w:ind w:left="0"/>
        <w:contextualSpacing/>
        <w:jc w:val="left"/>
        <w:rPr>
          <w:rFonts w:ascii="Calibri" w:hAnsi="Calibri" w:cs="Calibri"/>
          <w:b w:val="0"/>
          <w:sz w:val="24"/>
          <w:u w:val="single"/>
        </w:rPr>
      </w:pPr>
    </w:p>
    <w:p w14:paraId="543FC422" w14:textId="47FC1636" w:rsidR="00915180" w:rsidRPr="00F618A3" w:rsidRDefault="00915180" w:rsidP="00915180">
      <w:pPr>
        <w:pStyle w:val="Command"/>
        <w:spacing w:before="0"/>
        <w:ind w:left="0"/>
        <w:contextualSpacing/>
        <w:jc w:val="left"/>
        <w:rPr>
          <w:rFonts w:ascii="Calibri" w:hAnsi="Calibri" w:cs="Calibri"/>
          <w:b w:val="0"/>
          <w:sz w:val="24"/>
        </w:rPr>
      </w:pPr>
      <w:r>
        <w:rPr>
          <w:rFonts w:ascii="Calibri" w:hAnsi="Calibri" w:cs="Calibri"/>
          <w:b w:val="0"/>
          <w:sz w:val="24"/>
          <w:u w:val="single"/>
        </w:rPr>
        <w:t>PST Tax:</w:t>
      </w:r>
      <w:r w:rsidR="00F618A3">
        <w:rPr>
          <w:rFonts w:ascii="Calibri" w:hAnsi="Calibri" w:cs="Calibri"/>
          <w:b w:val="0"/>
          <w:sz w:val="24"/>
        </w:rPr>
        <w:t xml:space="preserve"> </w:t>
      </w:r>
      <w:r w:rsidR="00F618A3">
        <w:rPr>
          <w:rFonts w:ascii="Calibri" w:hAnsi="Calibri" w:cs="Calibri"/>
          <w:b w:val="0"/>
          <w:sz w:val="24"/>
        </w:rPr>
        <w:t xml:space="preserve">Shows </w:t>
      </w:r>
      <w:r w:rsidR="00F618A3" w:rsidRPr="00F618A3">
        <w:rPr>
          <w:rFonts w:ascii="Calibri" w:hAnsi="Calibri" w:cs="Calibri"/>
          <w:b w:val="0"/>
          <w:sz w:val="24"/>
        </w:rPr>
        <w:t xml:space="preserve">total </w:t>
      </w:r>
      <w:r w:rsidR="00F618A3">
        <w:rPr>
          <w:rFonts w:ascii="Calibri" w:hAnsi="Calibri" w:cs="Calibri"/>
          <w:b w:val="0"/>
          <w:sz w:val="24"/>
        </w:rPr>
        <w:t xml:space="preserve">dollar </w:t>
      </w:r>
      <w:r w:rsidR="00F618A3" w:rsidRPr="00F618A3">
        <w:rPr>
          <w:rFonts w:ascii="Calibri" w:hAnsi="Calibri" w:cs="Calibri"/>
          <w:b w:val="0"/>
          <w:sz w:val="24"/>
        </w:rPr>
        <w:t xml:space="preserve">amount </w:t>
      </w:r>
      <w:r w:rsidR="00F618A3">
        <w:rPr>
          <w:rFonts w:ascii="Calibri" w:hAnsi="Calibri" w:cs="Calibri"/>
          <w:b w:val="0"/>
          <w:sz w:val="24"/>
        </w:rPr>
        <w:t>of PST</w:t>
      </w:r>
      <w:r w:rsidR="00F618A3" w:rsidRPr="00F618A3">
        <w:rPr>
          <w:rFonts w:ascii="Calibri" w:hAnsi="Calibri" w:cs="Calibri"/>
          <w:b w:val="0"/>
          <w:sz w:val="24"/>
        </w:rPr>
        <w:t xml:space="preserve"> </w:t>
      </w:r>
      <w:r w:rsidR="00F618A3">
        <w:rPr>
          <w:rFonts w:ascii="Calibri" w:hAnsi="Calibri" w:cs="Calibri"/>
          <w:b w:val="0"/>
          <w:sz w:val="24"/>
        </w:rPr>
        <w:t>for that customer in the calendar month (Monthly Total Line) or on the entire report (Customer Total Line).</w:t>
      </w:r>
    </w:p>
    <w:p w14:paraId="2D54388D" w14:textId="77777777" w:rsidR="00915180" w:rsidRDefault="00915180" w:rsidP="00915180">
      <w:pPr>
        <w:pStyle w:val="Command"/>
        <w:spacing w:before="0"/>
        <w:ind w:left="0"/>
        <w:contextualSpacing/>
        <w:jc w:val="left"/>
        <w:rPr>
          <w:rFonts w:ascii="Calibri" w:hAnsi="Calibri" w:cs="Calibri"/>
          <w:b w:val="0"/>
          <w:sz w:val="24"/>
          <w:u w:val="single"/>
        </w:rPr>
      </w:pPr>
    </w:p>
    <w:p w14:paraId="16DF41DF" w14:textId="4624A9D4" w:rsidR="00F618A3" w:rsidRPr="00F618A3" w:rsidRDefault="00915180" w:rsidP="00F618A3">
      <w:pPr>
        <w:pStyle w:val="Command"/>
        <w:spacing w:before="0"/>
        <w:ind w:left="0"/>
        <w:contextualSpacing/>
        <w:jc w:val="left"/>
        <w:rPr>
          <w:rFonts w:ascii="Calibri" w:hAnsi="Calibri" w:cs="Calibri"/>
          <w:b w:val="0"/>
          <w:sz w:val="24"/>
        </w:rPr>
      </w:pPr>
      <w:r>
        <w:rPr>
          <w:rFonts w:ascii="Calibri" w:hAnsi="Calibri" w:cs="Calibri"/>
          <w:b w:val="0"/>
          <w:sz w:val="24"/>
          <w:u w:val="single"/>
        </w:rPr>
        <w:t>Tot Tax:</w:t>
      </w:r>
      <w:r w:rsidR="00F618A3">
        <w:rPr>
          <w:rFonts w:ascii="Calibri" w:hAnsi="Calibri" w:cs="Calibri"/>
          <w:b w:val="0"/>
          <w:sz w:val="24"/>
        </w:rPr>
        <w:t xml:space="preserve"> </w:t>
      </w:r>
      <w:r w:rsidR="00F618A3">
        <w:rPr>
          <w:rFonts w:ascii="Calibri" w:hAnsi="Calibri" w:cs="Calibri"/>
          <w:b w:val="0"/>
          <w:sz w:val="24"/>
        </w:rPr>
        <w:t xml:space="preserve">Shows </w:t>
      </w:r>
      <w:r w:rsidR="00F618A3" w:rsidRPr="00F618A3">
        <w:rPr>
          <w:rFonts w:ascii="Calibri" w:hAnsi="Calibri" w:cs="Calibri"/>
          <w:b w:val="0"/>
          <w:sz w:val="24"/>
        </w:rPr>
        <w:t xml:space="preserve">total </w:t>
      </w:r>
      <w:r w:rsidR="00F618A3">
        <w:rPr>
          <w:rFonts w:ascii="Calibri" w:hAnsi="Calibri" w:cs="Calibri"/>
          <w:b w:val="0"/>
          <w:sz w:val="24"/>
        </w:rPr>
        <w:t xml:space="preserve">dollar </w:t>
      </w:r>
      <w:r w:rsidR="00F618A3" w:rsidRPr="00F618A3">
        <w:rPr>
          <w:rFonts w:ascii="Calibri" w:hAnsi="Calibri" w:cs="Calibri"/>
          <w:b w:val="0"/>
          <w:sz w:val="24"/>
        </w:rPr>
        <w:t xml:space="preserve">amount </w:t>
      </w:r>
      <w:r w:rsidR="00F618A3">
        <w:rPr>
          <w:rFonts w:ascii="Calibri" w:hAnsi="Calibri" w:cs="Calibri"/>
          <w:b w:val="0"/>
          <w:sz w:val="24"/>
        </w:rPr>
        <w:t>of all tax</w:t>
      </w:r>
      <w:r w:rsidR="00F618A3" w:rsidRPr="00F618A3">
        <w:rPr>
          <w:rFonts w:ascii="Calibri" w:hAnsi="Calibri" w:cs="Calibri"/>
          <w:b w:val="0"/>
          <w:sz w:val="24"/>
        </w:rPr>
        <w:t xml:space="preserve"> </w:t>
      </w:r>
      <w:r w:rsidR="00F618A3">
        <w:rPr>
          <w:rFonts w:ascii="Calibri" w:hAnsi="Calibri" w:cs="Calibri"/>
          <w:b w:val="0"/>
          <w:sz w:val="24"/>
        </w:rPr>
        <w:t>for that customer in the calendar month (Monthly Total Line) or on the entire report (Customer Total Line).</w:t>
      </w:r>
    </w:p>
    <w:p w14:paraId="6CD51A5C" w14:textId="77777777" w:rsidR="00E82B32" w:rsidRDefault="00E82B32" w:rsidP="00E82B32">
      <w:pPr>
        <w:pStyle w:val="Command"/>
        <w:spacing w:before="0"/>
        <w:ind w:left="0"/>
        <w:contextualSpacing/>
        <w:jc w:val="left"/>
        <w:rPr>
          <w:rFonts w:ascii="Calibri" w:hAnsi="Calibri" w:cs="Calibri"/>
          <w:bCs/>
          <w:sz w:val="24"/>
          <w:u w:val="single"/>
        </w:rPr>
      </w:pPr>
    </w:p>
    <w:p w14:paraId="3D2042BA" w14:textId="5EA55D41" w:rsidR="00E82B32" w:rsidRPr="00E82B32" w:rsidRDefault="00E82B32" w:rsidP="00E82B32">
      <w:pPr>
        <w:pStyle w:val="Command"/>
        <w:spacing w:before="0"/>
        <w:ind w:left="0"/>
        <w:contextualSpacing/>
        <w:jc w:val="center"/>
        <w:rPr>
          <w:rFonts w:ascii="Calibri" w:hAnsi="Calibri" w:cs="Calibri"/>
          <w:b w:val="0"/>
          <w:sz w:val="24"/>
        </w:rPr>
      </w:pPr>
      <w:r>
        <w:rPr>
          <w:noProof/>
          <w14:ligatures w14:val="standardContextual"/>
        </w:rPr>
        <w:drawing>
          <wp:inline distT="0" distB="0" distL="0" distR="0" wp14:anchorId="08F77D74" wp14:editId="199481C4">
            <wp:extent cx="3505200" cy="1095375"/>
            <wp:effectExtent l="0" t="0" r="0" b="9525"/>
            <wp:docPr id="176292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7346" name=""/>
                    <pic:cNvPicPr/>
                  </pic:nvPicPr>
                  <pic:blipFill>
                    <a:blip r:embed="rId9"/>
                    <a:stretch>
                      <a:fillRect/>
                    </a:stretch>
                  </pic:blipFill>
                  <pic:spPr>
                    <a:xfrm>
                      <a:off x="0" y="0"/>
                      <a:ext cx="3505200" cy="1095375"/>
                    </a:xfrm>
                    <a:prstGeom prst="rect">
                      <a:avLst/>
                    </a:prstGeom>
                  </pic:spPr>
                </pic:pic>
              </a:graphicData>
            </a:graphic>
          </wp:inline>
        </w:drawing>
      </w:r>
    </w:p>
    <w:p w14:paraId="126B694F" w14:textId="77777777" w:rsidR="00E82B32" w:rsidRDefault="00E82B32" w:rsidP="00E82B32">
      <w:pPr>
        <w:pStyle w:val="Command"/>
        <w:spacing w:before="0"/>
        <w:ind w:left="0"/>
        <w:contextualSpacing/>
        <w:jc w:val="left"/>
        <w:rPr>
          <w:rFonts w:ascii="Calibri" w:hAnsi="Calibri" w:cs="Calibri"/>
          <w:bCs/>
          <w:sz w:val="24"/>
          <w:u w:val="single"/>
        </w:rPr>
      </w:pPr>
    </w:p>
    <w:p w14:paraId="1A25474A" w14:textId="304F6BE0" w:rsidR="00E82B32" w:rsidRPr="00F618A3" w:rsidRDefault="00E82B32" w:rsidP="00E82B32">
      <w:pPr>
        <w:pStyle w:val="Command"/>
        <w:spacing w:before="0"/>
        <w:ind w:left="0"/>
        <w:contextualSpacing/>
        <w:jc w:val="left"/>
        <w:rPr>
          <w:rFonts w:ascii="Calibri" w:hAnsi="Calibri" w:cs="Calibri"/>
          <w:b w:val="0"/>
          <w:sz w:val="24"/>
        </w:rPr>
      </w:pPr>
      <w:r>
        <w:rPr>
          <w:rFonts w:ascii="Calibri" w:hAnsi="Calibri" w:cs="Calibri"/>
          <w:bCs/>
          <w:sz w:val="24"/>
          <w:u w:val="single"/>
        </w:rPr>
        <w:t>Grand Totals:</w:t>
      </w:r>
      <w:r w:rsidR="00F618A3">
        <w:rPr>
          <w:rFonts w:ascii="Calibri" w:hAnsi="Calibri" w:cs="Calibri"/>
          <w:b w:val="0"/>
          <w:sz w:val="24"/>
        </w:rPr>
        <w:t xml:space="preserve"> A Grand Total line appears at the end of the report and provides the following information:</w:t>
      </w:r>
    </w:p>
    <w:p w14:paraId="4BF3511B" w14:textId="77777777" w:rsidR="00915180" w:rsidRDefault="00915180" w:rsidP="00E82B32">
      <w:pPr>
        <w:pStyle w:val="Command"/>
        <w:spacing w:before="0"/>
        <w:ind w:left="0"/>
        <w:contextualSpacing/>
        <w:jc w:val="left"/>
        <w:rPr>
          <w:rFonts w:ascii="Calibri" w:hAnsi="Calibri" w:cs="Calibri"/>
          <w:bCs/>
          <w:sz w:val="24"/>
          <w:u w:val="single"/>
        </w:rPr>
      </w:pPr>
    </w:p>
    <w:p w14:paraId="266378E0" w14:textId="765ED9A8"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Tot Inv:</w:t>
      </w:r>
      <w:r w:rsidR="00F618A3">
        <w:rPr>
          <w:rFonts w:ascii="Calibri" w:hAnsi="Calibri" w:cs="Calibri"/>
          <w:b w:val="0"/>
          <w:sz w:val="24"/>
        </w:rPr>
        <w:t xml:space="preserve"> Shows the total number of all invoices on the report.</w:t>
      </w:r>
    </w:p>
    <w:p w14:paraId="0EB8C7DF" w14:textId="77777777" w:rsidR="00915180" w:rsidRDefault="00915180" w:rsidP="00E82B32">
      <w:pPr>
        <w:pStyle w:val="Command"/>
        <w:spacing w:before="0"/>
        <w:ind w:left="0"/>
        <w:contextualSpacing/>
        <w:jc w:val="left"/>
        <w:rPr>
          <w:rFonts w:ascii="Calibri" w:hAnsi="Calibri" w:cs="Calibri"/>
          <w:b w:val="0"/>
          <w:sz w:val="24"/>
          <w:u w:val="single"/>
        </w:rPr>
      </w:pPr>
    </w:p>
    <w:p w14:paraId="460055D5" w14:textId="0AAA0428"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Inv Amt:</w:t>
      </w:r>
      <w:r w:rsidR="00F618A3">
        <w:rPr>
          <w:rFonts w:ascii="Calibri" w:hAnsi="Calibri" w:cs="Calibri"/>
          <w:b w:val="0"/>
          <w:sz w:val="24"/>
        </w:rPr>
        <w:t xml:space="preserve"> Shows the total dollar amount of all invoices on the report.</w:t>
      </w:r>
    </w:p>
    <w:p w14:paraId="77821D8F" w14:textId="77777777" w:rsidR="00915180" w:rsidRDefault="00915180" w:rsidP="00E82B32">
      <w:pPr>
        <w:pStyle w:val="Command"/>
        <w:spacing w:before="0"/>
        <w:ind w:left="0"/>
        <w:contextualSpacing/>
        <w:jc w:val="left"/>
        <w:rPr>
          <w:rFonts w:ascii="Calibri" w:hAnsi="Calibri" w:cs="Calibri"/>
          <w:b w:val="0"/>
          <w:sz w:val="24"/>
          <w:u w:val="single"/>
        </w:rPr>
      </w:pPr>
    </w:p>
    <w:p w14:paraId="1B1E3D79" w14:textId="7C33EA93"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Amt Sub to GST:</w:t>
      </w:r>
      <w:r w:rsidR="00F618A3">
        <w:rPr>
          <w:rFonts w:ascii="Calibri" w:hAnsi="Calibri" w:cs="Calibri"/>
          <w:b w:val="0"/>
          <w:sz w:val="24"/>
        </w:rPr>
        <w:t xml:space="preserve"> Shows the total dollar amount on the report subject to GST.</w:t>
      </w:r>
    </w:p>
    <w:p w14:paraId="43E2164E" w14:textId="77777777" w:rsidR="00915180" w:rsidRDefault="00915180" w:rsidP="00E82B32">
      <w:pPr>
        <w:pStyle w:val="Command"/>
        <w:spacing w:before="0"/>
        <w:ind w:left="0"/>
        <w:contextualSpacing/>
        <w:jc w:val="left"/>
        <w:rPr>
          <w:rFonts w:ascii="Calibri" w:hAnsi="Calibri" w:cs="Calibri"/>
          <w:b w:val="0"/>
          <w:sz w:val="24"/>
          <w:u w:val="single"/>
        </w:rPr>
      </w:pPr>
    </w:p>
    <w:p w14:paraId="362FCF8F" w14:textId="39C99FF8"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GST Tax:</w:t>
      </w:r>
      <w:r w:rsidR="00F618A3">
        <w:rPr>
          <w:rFonts w:ascii="Calibri" w:hAnsi="Calibri" w:cs="Calibri"/>
          <w:b w:val="0"/>
          <w:sz w:val="24"/>
        </w:rPr>
        <w:t xml:space="preserve"> Shows the total dollar amount of GST on the report.</w:t>
      </w:r>
    </w:p>
    <w:p w14:paraId="4690F9AC" w14:textId="77777777" w:rsidR="00915180" w:rsidRDefault="00915180" w:rsidP="00E82B32">
      <w:pPr>
        <w:pStyle w:val="Command"/>
        <w:spacing w:before="0"/>
        <w:ind w:left="0"/>
        <w:contextualSpacing/>
        <w:jc w:val="left"/>
        <w:rPr>
          <w:rFonts w:ascii="Calibri" w:hAnsi="Calibri" w:cs="Calibri"/>
          <w:b w:val="0"/>
          <w:sz w:val="24"/>
          <w:u w:val="single"/>
        </w:rPr>
      </w:pPr>
    </w:p>
    <w:p w14:paraId="68BDF784" w14:textId="4A26DEF6"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PST Tax:</w:t>
      </w:r>
      <w:r w:rsidR="00F618A3">
        <w:rPr>
          <w:rFonts w:ascii="Calibri" w:hAnsi="Calibri" w:cs="Calibri"/>
          <w:b w:val="0"/>
          <w:sz w:val="24"/>
        </w:rPr>
        <w:t xml:space="preserve"> Shows the total dollar amount of PST on the report. </w:t>
      </w:r>
    </w:p>
    <w:p w14:paraId="56BC0EA8" w14:textId="77777777" w:rsidR="00915180" w:rsidRDefault="00915180" w:rsidP="00E82B32">
      <w:pPr>
        <w:pStyle w:val="Command"/>
        <w:spacing w:before="0"/>
        <w:ind w:left="0"/>
        <w:contextualSpacing/>
        <w:jc w:val="left"/>
        <w:rPr>
          <w:rFonts w:ascii="Calibri" w:hAnsi="Calibri" w:cs="Calibri"/>
          <w:b w:val="0"/>
          <w:sz w:val="24"/>
          <w:u w:val="single"/>
        </w:rPr>
      </w:pPr>
    </w:p>
    <w:p w14:paraId="02911E24" w14:textId="2B39DEAE" w:rsidR="00915180" w:rsidRPr="00F618A3" w:rsidRDefault="00915180" w:rsidP="00E82B32">
      <w:pPr>
        <w:pStyle w:val="Command"/>
        <w:spacing w:before="0"/>
        <w:ind w:left="0"/>
        <w:contextualSpacing/>
        <w:jc w:val="left"/>
        <w:rPr>
          <w:rFonts w:ascii="Calibri" w:hAnsi="Calibri" w:cs="Calibri"/>
          <w:b w:val="0"/>
          <w:sz w:val="24"/>
        </w:rPr>
      </w:pPr>
      <w:r>
        <w:rPr>
          <w:rFonts w:ascii="Calibri" w:hAnsi="Calibri" w:cs="Calibri"/>
          <w:b w:val="0"/>
          <w:sz w:val="24"/>
          <w:u w:val="single"/>
        </w:rPr>
        <w:t>Tot Tax:</w:t>
      </w:r>
      <w:r w:rsidR="00F618A3">
        <w:rPr>
          <w:rFonts w:ascii="Calibri" w:hAnsi="Calibri" w:cs="Calibri"/>
          <w:b w:val="0"/>
          <w:sz w:val="24"/>
        </w:rPr>
        <w:t xml:space="preserve"> Shows the total dollar amount of all taxes on the report.</w:t>
      </w:r>
    </w:p>
    <w:sectPr w:rsidR="00915180" w:rsidRPr="00F6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C646C"/>
    <w:multiLevelType w:val="hybridMultilevel"/>
    <w:tmpl w:val="A876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50CF"/>
    <w:multiLevelType w:val="hybridMultilevel"/>
    <w:tmpl w:val="9A4E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7FEB"/>
    <w:multiLevelType w:val="hybridMultilevel"/>
    <w:tmpl w:val="68EA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6322A"/>
    <w:multiLevelType w:val="hybridMultilevel"/>
    <w:tmpl w:val="5DE6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91733"/>
    <w:multiLevelType w:val="hybridMultilevel"/>
    <w:tmpl w:val="6A64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542EC"/>
    <w:multiLevelType w:val="hybridMultilevel"/>
    <w:tmpl w:val="340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993654">
    <w:abstractNumId w:val="2"/>
  </w:num>
  <w:num w:numId="2" w16cid:durableId="1575312184">
    <w:abstractNumId w:val="0"/>
  </w:num>
  <w:num w:numId="3" w16cid:durableId="1112360545">
    <w:abstractNumId w:val="1"/>
  </w:num>
  <w:num w:numId="4" w16cid:durableId="832254643">
    <w:abstractNumId w:val="3"/>
  </w:num>
  <w:num w:numId="5" w16cid:durableId="184950412">
    <w:abstractNumId w:val="5"/>
  </w:num>
  <w:num w:numId="6" w16cid:durableId="406194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5A"/>
    <w:rsid w:val="0010255A"/>
    <w:rsid w:val="00915180"/>
    <w:rsid w:val="00CB492E"/>
    <w:rsid w:val="00D33D0B"/>
    <w:rsid w:val="00E82B32"/>
    <w:rsid w:val="00F618A3"/>
    <w:rsid w:val="00F72D46"/>
    <w:rsid w:val="00F8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C200"/>
  <w15:chartTrackingRefBased/>
  <w15:docId w15:val="{6940543A-5F7D-44A7-A1C1-7C2E0C28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55A"/>
    <w:pPr>
      <w:spacing w:after="0" w:line="240" w:lineRule="auto"/>
      <w:jc w:val="both"/>
    </w:pPr>
    <w:rPr>
      <w:rFonts w:ascii="Verdana" w:eastAsia="Times New Roman" w:hAnsi="Verdana" w:cs="Times New Roman"/>
      <w:kern w:val="0"/>
      <w:sz w:val="20"/>
      <w:szCs w:val="24"/>
      <w14:ligatures w14:val="none"/>
    </w:rPr>
  </w:style>
  <w:style w:type="paragraph" w:styleId="Heading2">
    <w:name w:val="heading 2"/>
    <w:basedOn w:val="Normal"/>
    <w:next w:val="Normal"/>
    <w:link w:val="Heading2Char"/>
    <w:uiPriority w:val="9"/>
    <w:semiHidden/>
    <w:unhideWhenUsed/>
    <w:qFormat/>
    <w:rsid w:val="001025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qFormat/>
    <w:rsid w:val="0010255A"/>
    <w:pPr>
      <w:keepNext/>
      <w:spacing w:before="24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255A"/>
    <w:rPr>
      <w:rFonts w:ascii="Verdana" w:eastAsia="Times New Roman" w:hAnsi="Verdana" w:cs="Times New Roman"/>
      <w:b/>
      <w:kern w:val="0"/>
      <w:sz w:val="20"/>
      <w:szCs w:val="24"/>
      <w14:ligatures w14:val="none"/>
    </w:rPr>
  </w:style>
  <w:style w:type="paragraph" w:customStyle="1" w:styleId="Command">
    <w:name w:val="Command"/>
    <w:basedOn w:val="Normal"/>
    <w:rsid w:val="0010255A"/>
    <w:pPr>
      <w:spacing w:before="240"/>
      <w:ind w:left="331"/>
    </w:pPr>
    <w:rPr>
      <w:b/>
    </w:rPr>
  </w:style>
  <w:style w:type="paragraph" w:customStyle="1" w:styleId="Body">
    <w:name w:val="Body"/>
    <w:basedOn w:val="Normal"/>
    <w:link w:val="BodyChar"/>
    <w:rsid w:val="0010255A"/>
    <w:pPr>
      <w:spacing w:before="240"/>
    </w:pPr>
  </w:style>
  <w:style w:type="character" w:customStyle="1" w:styleId="BodyChar">
    <w:name w:val="Body Char"/>
    <w:link w:val="Body"/>
    <w:rsid w:val="0010255A"/>
    <w:rPr>
      <w:rFonts w:ascii="Verdana" w:eastAsia="Times New Roman" w:hAnsi="Verdana" w:cs="Times New Roman"/>
      <w:kern w:val="0"/>
      <w:sz w:val="20"/>
      <w:szCs w:val="24"/>
      <w14:ligatures w14:val="none"/>
    </w:rPr>
  </w:style>
  <w:style w:type="paragraph" w:styleId="BodyText">
    <w:name w:val="Body Text"/>
    <w:basedOn w:val="Normal"/>
    <w:next w:val="Body"/>
    <w:link w:val="BodyTextChar"/>
    <w:rsid w:val="0010255A"/>
  </w:style>
  <w:style w:type="character" w:customStyle="1" w:styleId="BodyTextChar">
    <w:name w:val="Body Text Char"/>
    <w:basedOn w:val="DefaultParagraphFont"/>
    <w:link w:val="BodyText"/>
    <w:rsid w:val="0010255A"/>
    <w:rPr>
      <w:rFonts w:ascii="Verdana" w:eastAsia="Times New Roman" w:hAnsi="Verdana" w:cs="Times New Roman"/>
      <w:kern w:val="0"/>
      <w:sz w:val="20"/>
      <w:szCs w:val="24"/>
      <w14:ligatures w14:val="none"/>
    </w:rPr>
  </w:style>
  <w:style w:type="character" w:customStyle="1" w:styleId="Heading2Char">
    <w:name w:val="Heading 2 Char"/>
    <w:basedOn w:val="DefaultParagraphFont"/>
    <w:link w:val="Heading2"/>
    <w:uiPriority w:val="9"/>
    <w:semiHidden/>
    <w:rsid w:val="0010255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3</cp:revision>
  <dcterms:created xsi:type="dcterms:W3CDTF">2024-08-19T15:08:00Z</dcterms:created>
  <dcterms:modified xsi:type="dcterms:W3CDTF">2024-08-19T17:43:00Z</dcterms:modified>
</cp:coreProperties>
</file>